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F85801" w14:textId="77777777" w:rsidR="00A97FB1" w:rsidRPr="0024178E" w:rsidRDefault="00A97FB1" w:rsidP="009752E3">
      <w:pPr>
        <w:jc w:val="center"/>
        <w:rPr>
          <w:b/>
          <w:sz w:val="32"/>
          <w:szCs w:val="32"/>
          <w:bdr w:val="dashDotStroked" w:sz="24" w:space="0" w:color="auto" w:frame="1"/>
        </w:rPr>
      </w:pPr>
      <w:bookmarkStart w:id="0" w:name="_Hlk56519973"/>
    </w:p>
    <w:bookmarkEnd w:id="0"/>
    <w:p w14:paraId="20E1D8F8" w14:textId="6278906A" w:rsidR="00AB30AA" w:rsidRDefault="00BE1E2C" w:rsidP="00550966">
      <w:pPr>
        <w:spacing w:line="276" w:lineRule="auto"/>
        <w:ind w:right="-141"/>
        <w:jc w:val="center"/>
        <w:rPr>
          <w:b/>
          <w:sz w:val="32"/>
          <w:szCs w:val="32"/>
          <w:bdr w:val="dashDotStroked" w:sz="24" w:space="0" w:color="auto" w:frame="1"/>
        </w:rPr>
      </w:pPr>
      <w:r w:rsidRPr="0024178E">
        <w:rPr>
          <w:b/>
          <w:sz w:val="32"/>
          <w:szCs w:val="32"/>
          <w:bdr w:val="dashDotStroked" w:sz="24" w:space="0" w:color="auto" w:frame="1"/>
        </w:rPr>
        <w:t>PROMESSE D’AFFECTATION HYPOTHECAIRE</w:t>
      </w:r>
    </w:p>
    <w:p w14:paraId="7E260493" w14:textId="77777777" w:rsidR="00550966" w:rsidRPr="0024178E" w:rsidRDefault="00550966" w:rsidP="00550966">
      <w:pPr>
        <w:spacing w:line="276" w:lineRule="auto"/>
        <w:ind w:right="-141"/>
        <w:jc w:val="center"/>
        <w:rPr>
          <w:b/>
          <w:sz w:val="32"/>
          <w:szCs w:val="32"/>
          <w:bdr w:val="dashDotStroked" w:sz="24" w:space="0" w:color="auto" w:frame="1"/>
        </w:rPr>
      </w:pPr>
    </w:p>
    <w:p w14:paraId="157BABDE" w14:textId="77777777" w:rsidR="00BE1E2C" w:rsidRPr="0024178E" w:rsidRDefault="00BE1E2C" w:rsidP="00BE1E2C">
      <w:pPr>
        <w:spacing w:line="276" w:lineRule="auto"/>
        <w:ind w:right="-141"/>
        <w:jc w:val="center"/>
        <w:rPr>
          <w:b/>
          <w:sz w:val="16"/>
          <w:szCs w:val="16"/>
          <w:bdr w:val="dashDotStroked" w:sz="24" w:space="0" w:color="auto" w:frame="1"/>
        </w:rPr>
      </w:pPr>
    </w:p>
    <w:p w14:paraId="2C495BEB" w14:textId="77777777" w:rsidR="00BE1E2C" w:rsidRPr="0024178E" w:rsidRDefault="00BE1E2C" w:rsidP="00BE1E2C">
      <w:pPr>
        <w:spacing w:line="276" w:lineRule="auto"/>
        <w:ind w:right="-141"/>
        <w:jc w:val="center"/>
        <w:rPr>
          <w:b/>
          <w:bCs/>
          <w:sz w:val="16"/>
          <w:szCs w:val="16"/>
          <w:u w:val="single"/>
        </w:rPr>
        <w:sectPr w:rsidR="00BE1E2C" w:rsidRPr="0024178E" w:rsidSect="00517CF7">
          <w:headerReference w:type="default" r:id="rId8"/>
          <w:footnotePr>
            <w:numFmt w:val="chicago"/>
            <w:numRestart w:val="eachPage"/>
          </w:footnotePr>
          <w:pgSz w:w="11906" w:h="16838"/>
          <w:pgMar w:top="899" w:right="707" w:bottom="709" w:left="1417" w:header="426" w:footer="479" w:gutter="0"/>
          <w:cols w:space="708"/>
          <w:docGrid w:linePitch="360"/>
        </w:sectPr>
      </w:pPr>
    </w:p>
    <w:p w14:paraId="0E79D1F7" w14:textId="77777777" w:rsidR="00BE1E2C" w:rsidRPr="0024178E" w:rsidRDefault="00BE1E2C" w:rsidP="00BE1E2C">
      <w:pPr>
        <w:spacing w:line="276" w:lineRule="auto"/>
        <w:ind w:right="-141"/>
        <w:jc w:val="center"/>
        <w:rPr>
          <w:b/>
          <w:bCs/>
          <w:sz w:val="16"/>
          <w:szCs w:val="16"/>
          <w:u w:val="single"/>
        </w:rPr>
      </w:pPr>
    </w:p>
    <w:p w14:paraId="6D1D495C" w14:textId="7E74956B" w:rsidR="00362CC8" w:rsidRPr="0024178E" w:rsidRDefault="009863C5" w:rsidP="00E30B17">
      <w:pPr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24178E">
        <w:rPr>
          <w:b/>
          <w:bCs/>
          <w:sz w:val="16"/>
          <w:szCs w:val="16"/>
        </w:rPr>
        <w:t>ENTRE-LES</w:t>
      </w:r>
      <w:r w:rsidR="00B30551" w:rsidRPr="0024178E">
        <w:rPr>
          <w:b/>
          <w:bCs/>
          <w:sz w:val="16"/>
          <w:szCs w:val="16"/>
        </w:rPr>
        <w:t xml:space="preserve"> SOUSSIGNES : </w:t>
      </w:r>
      <w:r w:rsidR="008C7961" w:rsidRPr="0024178E">
        <w:rPr>
          <w:b/>
          <w:bCs/>
          <w:sz w:val="16"/>
          <w:szCs w:val="16"/>
        </w:rPr>
        <w:t xml:space="preserve"> </w:t>
      </w:r>
    </w:p>
    <w:p w14:paraId="213497DE" w14:textId="77777777" w:rsidR="0044634B" w:rsidRPr="00EB5521" w:rsidRDefault="0044634B" w:rsidP="00E30B17">
      <w:pPr>
        <w:spacing w:line="276" w:lineRule="auto"/>
        <w:ind w:right="-141"/>
        <w:jc w:val="both"/>
        <w:rPr>
          <w:b/>
          <w:bCs/>
          <w:sz w:val="18"/>
          <w:szCs w:val="18"/>
        </w:rPr>
      </w:pPr>
    </w:p>
    <w:p w14:paraId="6DE5D616" w14:textId="4AE6945D" w:rsidR="00EB5521" w:rsidRDefault="00CA7350" w:rsidP="00EB5521">
      <w:pPr>
        <w:jc w:val="both"/>
        <w:rPr>
          <w:b/>
          <w:sz w:val="18"/>
          <w:szCs w:val="18"/>
        </w:rPr>
      </w:pPr>
      <w:bookmarkStart w:id="1" w:name="_Hlk178318540"/>
      <w:r w:rsidRPr="00CA7350">
        <w:rPr>
          <w:b/>
          <w:bCs/>
          <w:sz w:val="16"/>
          <w:szCs w:val="16"/>
        </w:rPr>
        <w:t>Mr Eligendi iusto exped Sed similique aliqui</w:t>
      </w:r>
      <w:r w:rsidRPr="00CA7350">
        <w:rPr>
          <w:b/>
          <w:bCs/>
          <w:sz w:val="16"/>
          <w:szCs w:val="16"/>
        </w:rPr>
        <w:t xml:space="preserve"> </w:t>
      </w:r>
      <w:r w:rsidR="002E0319" w:rsidRPr="002E0319">
        <w:rPr>
          <w:rFonts w:eastAsia="Calibri"/>
          <w:sz w:val="16"/>
          <w:szCs w:val="16"/>
          <w:lang w:eastAsia="en-US"/>
        </w:rPr>
        <w:t xml:space="preserve">née le </w:t>
      </w:r>
      <w:bookmarkStart w:id="2" w:name="_Hlk177460469"/>
      <w:r w:rsidRPr="00604A7B">
        <w:rPr>
          <w:b/>
          <w:bCs/>
          <w:sz w:val="16"/>
          <w:szCs w:val="16"/>
        </w:rPr>
        <w:t>06 novembre 2024</w:t>
      </w:r>
      <w:bookmarkEnd w:id="2"/>
      <w:r w:rsidRPr="00604A7B">
        <w:rPr>
          <w:b/>
          <w:bCs/>
          <w:sz w:val="16"/>
          <w:szCs w:val="16"/>
        </w:rPr>
        <w:t xml:space="preserve"> </w:t>
      </w:r>
      <w:r w:rsidRPr="00604A7B">
        <w:rPr>
          <w:sz w:val="16"/>
          <w:szCs w:val="16"/>
        </w:rPr>
        <w:t xml:space="preserve">à </w:t>
      </w:r>
      <w:bookmarkStart w:id="3" w:name="_Hlk177460521"/>
      <w:r w:rsidRPr="00604A7B">
        <w:rPr>
          <w:b/>
          <w:bCs/>
          <w:sz w:val="16"/>
          <w:szCs w:val="16"/>
        </w:rPr>
        <w:t>Sunt enim sit temp</w:t>
      </w:r>
      <w:bookmarkEnd w:id="3"/>
      <w:r w:rsidR="00EB5521">
        <w:rPr>
          <w:bCs/>
          <w:sz w:val="18"/>
          <w:szCs w:val="18"/>
        </w:rPr>
        <w:t>,</w:t>
      </w:r>
      <w:r w:rsidR="00EB5521" w:rsidRPr="00EB5521">
        <w:rPr>
          <w:b/>
          <w:sz w:val="18"/>
          <w:szCs w:val="18"/>
        </w:rPr>
        <w:t xml:space="preserve"> </w:t>
      </w:r>
    </w:p>
    <w:p w14:paraId="2C963E85" w14:textId="553B71A6" w:rsidR="00EB5521" w:rsidRPr="00EB5521" w:rsidRDefault="00EB5521" w:rsidP="00EB5521">
      <w:pPr>
        <w:jc w:val="both"/>
        <w:rPr>
          <w:ins w:id="4" w:author="Eddy Armel  BOULINGUI MIHINDOU" w:date="2024-09-25T10:59:00Z" w16du:dateUtc="2024-09-25T09:59:00Z"/>
          <w:b/>
          <w:sz w:val="18"/>
          <w:szCs w:val="18"/>
        </w:rPr>
      </w:pPr>
      <w:bookmarkStart w:id="5" w:name="_Hlk178318898"/>
      <w:bookmarkEnd w:id="1"/>
      <w:r w:rsidRPr="00EB5521">
        <w:rPr>
          <w:bCs/>
          <w:sz w:val="18"/>
          <w:szCs w:val="18"/>
        </w:rPr>
        <w:t xml:space="preserve">Titulaire de </w:t>
      </w:r>
      <w:r w:rsidR="00CA7350" w:rsidRPr="00CA7350">
        <w:rPr>
          <w:b/>
          <w:bCs/>
          <w:sz w:val="18"/>
          <w:szCs w:val="18"/>
        </w:rPr>
        <w:t>Passeport</w:t>
      </w:r>
      <w:r w:rsidR="00CA7350" w:rsidRPr="00CA7350">
        <w:rPr>
          <w:b/>
          <w:sz w:val="18"/>
          <w:szCs w:val="18"/>
        </w:rPr>
        <w:t xml:space="preserve"> </w:t>
      </w:r>
      <w:r w:rsidRPr="00EB5521">
        <w:rPr>
          <w:b/>
          <w:sz w:val="18"/>
          <w:szCs w:val="18"/>
        </w:rPr>
        <w:t>N°</w:t>
      </w:r>
      <w:r w:rsidR="00405142" w:rsidRPr="00342E51">
        <w:rPr>
          <w:b/>
          <w:bCs/>
          <w:sz w:val="18"/>
          <w:szCs w:val="18"/>
        </w:rPr>
        <w:t>142 PP 4142</w:t>
      </w:r>
    </w:p>
    <w:bookmarkEnd w:id="5"/>
    <w:p w14:paraId="1AE93B80" w14:textId="77777777" w:rsidR="00EB5521" w:rsidRPr="00EB5521" w:rsidDel="003F5436" w:rsidRDefault="00EB5521" w:rsidP="00EB5521">
      <w:pPr>
        <w:spacing w:line="276" w:lineRule="auto"/>
        <w:jc w:val="both"/>
        <w:rPr>
          <w:del w:id="6" w:author="Eddy Armel  BOULINGUI MIHINDOU" w:date="2024-09-25T10:59:00Z" w16du:dateUtc="2024-09-25T09:59:00Z"/>
          <w:b/>
          <w:sz w:val="18"/>
          <w:szCs w:val="18"/>
        </w:rPr>
      </w:pPr>
      <w:del w:id="7" w:author="Eddy Armel  BOULINGUI MIHINDOU" w:date="2024-09-25T10:59:00Z" w16du:dateUtc="2024-09-25T09:59:00Z">
        <w:r w:rsidRPr="00EB5521" w:rsidDel="003F5436">
          <w:rPr>
            <w:b/>
            <w:sz w:val="18"/>
            <w:szCs w:val="18"/>
          </w:rPr>
          <w:delText>M</w:delText>
        </w:r>
      </w:del>
      <w:del w:id="8" w:author="Eddy Armel  BOULINGUI MIHINDOU" w:date="2024-09-25T10:56:00Z" w16du:dateUtc="2024-09-25T09:56:00Z">
        <w:r w:rsidRPr="00EB5521" w:rsidDel="003F5436">
          <w:rPr>
            <w:b/>
            <w:sz w:val="18"/>
            <w:szCs w:val="18"/>
          </w:rPr>
          <w:delText>a</w:delText>
        </w:r>
      </w:del>
      <w:del w:id="9" w:author="Eddy Armel  BOULINGUI MIHINDOU" w:date="2024-09-25T10:53:00Z" w16du:dateUtc="2024-09-25T09:53:00Z">
        <w:r w:rsidRPr="00EB5521" w:rsidDel="003F5436">
          <w:rPr>
            <w:b/>
            <w:sz w:val="18"/>
            <w:szCs w:val="18"/>
          </w:rPr>
          <w:delText>dame NTOLO Irene Lamartine</w:delText>
        </w:r>
      </w:del>
      <w:del w:id="10" w:author="Eddy Armel  BOULINGUI MIHINDOU" w:date="2024-09-25T10:59:00Z" w16du:dateUtc="2024-09-25T09:59:00Z">
        <w:r w:rsidRPr="00EB5521" w:rsidDel="003F5436">
          <w:rPr>
            <w:b/>
            <w:sz w:val="18"/>
            <w:szCs w:val="18"/>
          </w:rPr>
          <w:delText xml:space="preserve"> </w:delText>
        </w:r>
        <w:r w:rsidRPr="00EB5521" w:rsidDel="003F5436">
          <w:rPr>
            <w:bCs/>
            <w:sz w:val="18"/>
            <w:szCs w:val="18"/>
          </w:rPr>
          <w:delText xml:space="preserve">née le </w:delText>
        </w:r>
        <w:r w:rsidRPr="00EB5521" w:rsidDel="003F5436">
          <w:rPr>
            <w:b/>
            <w:sz w:val="18"/>
            <w:szCs w:val="18"/>
          </w:rPr>
          <w:delText xml:space="preserve">09 Juin 1986 </w:delText>
        </w:r>
        <w:r w:rsidRPr="00EB5521" w:rsidDel="003F5436">
          <w:rPr>
            <w:bCs/>
            <w:sz w:val="18"/>
            <w:szCs w:val="18"/>
          </w:rPr>
          <w:delText xml:space="preserve">au </w:delText>
        </w:r>
        <w:r w:rsidRPr="00EB5521" w:rsidDel="003F5436">
          <w:rPr>
            <w:b/>
            <w:sz w:val="18"/>
            <w:szCs w:val="18"/>
          </w:rPr>
          <w:delText>Cameroun</w:delText>
        </w:r>
      </w:del>
    </w:p>
    <w:p w14:paraId="009C6669" w14:textId="77777777" w:rsidR="00EB5521" w:rsidRPr="00EB5521" w:rsidDel="003F5436" w:rsidRDefault="00EB5521" w:rsidP="00EB5521">
      <w:pPr>
        <w:spacing w:line="276" w:lineRule="auto"/>
        <w:jc w:val="both"/>
        <w:rPr>
          <w:del w:id="11" w:author="Eddy Armel  BOULINGUI MIHINDOU" w:date="2024-09-25T10:59:00Z" w16du:dateUtc="2024-09-25T09:59:00Z"/>
          <w:bCs/>
          <w:sz w:val="18"/>
          <w:szCs w:val="18"/>
        </w:rPr>
      </w:pPr>
      <w:del w:id="12" w:author="Eddy Armel  BOULINGUI MIHINDOU" w:date="2024-09-25T10:59:00Z" w16du:dateUtc="2024-09-25T09:59:00Z">
        <w:r w:rsidRPr="00EB5521" w:rsidDel="003F5436">
          <w:rPr>
            <w:bCs/>
            <w:sz w:val="18"/>
            <w:szCs w:val="18"/>
          </w:rPr>
          <w:delText xml:space="preserve">Titulaire de la </w:delText>
        </w:r>
        <w:r w:rsidRPr="00EB5521" w:rsidDel="003F5436">
          <w:rPr>
            <w:b/>
            <w:sz w:val="18"/>
            <w:szCs w:val="18"/>
          </w:rPr>
          <w:delText>Carte de Séjour</w:delText>
        </w:r>
        <w:r w:rsidRPr="00EB5521" w:rsidDel="003F5436">
          <w:rPr>
            <w:bCs/>
            <w:sz w:val="18"/>
            <w:szCs w:val="18"/>
          </w:rPr>
          <w:delText xml:space="preserve"> </w:delText>
        </w:r>
        <w:r w:rsidRPr="00EB5521" w:rsidDel="003F5436">
          <w:rPr>
            <w:b/>
            <w:sz w:val="18"/>
            <w:szCs w:val="18"/>
          </w:rPr>
          <w:delText xml:space="preserve">N°22IS64923 </w:delText>
        </w:r>
        <w:r w:rsidRPr="00EB5521" w:rsidDel="003F5436">
          <w:rPr>
            <w:bCs/>
            <w:sz w:val="18"/>
            <w:szCs w:val="18"/>
          </w:rPr>
          <w:delText xml:space="preserve">délivrée </w:delText>
        </w:r>
        <w:r w:rsidRPr="00EB5521" w:rsidDel="003F5436">
          <w:rPr>
            <w:b/>
            <w:sz w:val="18"/>
            <w:szCs w:val="18"/>
          </w:rPr>
          <w:delText>le 20 Février 2022</w:delText>
        </w:r>
        <w:r w:rsidRPr="00EB5521" w:rsidDel="003F5436">
          <w:rPr>
            <w:bCs/>
            <w:sz w:val="18"/>
            <w:szCs w:val="18"/>
          </w:rPr>
          <w:delText xml:space="preserve">, </w:delText>
        </w:r>
      </w:del>
    </w:p>
    <w:p w14:paraId="44F8E866" w14:textId="1BF876E3" w:rsidR="00EB5521" w:rsidRPr="00EB5521" w:rsidRDefault="00EB5521" w:rsidP="00EB5521">
      <w:pPr>
        <w:jc w:val="both"/>
        <w:rPr>
          <w:b/>
          <w:sz w:val="18"/>
          <w:szCs w:val="18"/>
        </w:rPr>
      </w:pPr>
      <w:bookmarkStart w:id="13" w:name="_Hlk178318977"/>
      <w:r w:rsidRPr="00EB5521">
        <w:rPr>
          <w:bCs/>
          <w:sz w:val="18"/>
          <w:szCs w:val="18"/>
        </w:rPr>
        <w:t>Domicilié à Nzeng-Ayong dragage</w:t>
      </w:r>
      <w:r w:rsidRPr="00EB5521">
        <w:rPr>
          <w:b/>
          <w:sz w:val="18"/>
          <w:szCs w:val="18"/>
        </w:rPr>
        <w:t xml:space="preserve"> (Libreville),</w:t>
      </w:r>
    </w:p>
    <w:p w14:paraId="3788FFE5" w14:textId="77777777" w:rsidR="00EB5521" w:rsidRPr="00EB5521" w:rsidRDefault="00EB5521" w:rsidP="00EB5521">
      <w:pPr>
        <w:jc w:val="both"/>
        <w:rPr>
          <w:ins w:id="14" w:author="Eddy Armel  BOULINGUI MIHINDOU" w:date="2024-09-25T11:00:00Z" w16du:dateUtc="2024-09-25T10:00:00Z"/>
          <w:b/>
          <w:sz w:val="18"/>
          <w:szCs w:val="18"/>
        </w:rPr>
      </w:pPr>
      <w:ins w:id="15" w:author="Eddy Armel  BOULINGUI MIHINDOU" w:date="2024-09-25T11:00:00Z" w16du:dateUtc="2024-09-25T10:00:00Z">
        <w:r w:rsidRPr="00EB5521">
          <w:rPr>
            <w:b/>
            <w:sz w:val="18"/>
            <w:szCs w:val="18"/>
          </w:rPr>
          <w:t xml:space="preserve">BP : </w:t>
        </w:r>
      </w:ins>
      <w:r w:rsidRPr="00EB5521">
        <w:rPr>
          <w:b/>
          <w:sz w:val="18"/>
          <w:szCs w:val="18"/>
        </w:rPr>
        <w:t>1568</w:t>
      </w:r>
    </w:p>
    <w:p w14:paraId="1DCDC5FA" w14:textId="77777777" w:rsidR="00EB5521" w:rsidRPr="00EB5521" w:rsidRDefault="00EB5521" w:rsidP="00EB5521">
      <w:pPr>
        <w:jc w:val="both"/>
        <w:rPr>
          <w:ins w:id="16" w:author="Eddy Armel  BOULINGUI MIHINDOU" w:date="2024-09-25T11:00:00Z" w16du:dateUtc="2024-09-25T10:00:00Z"/>
          <w:b/>
          <w:bCs/>
          <w:sz w:val="18"/>
          <w:szCs w:val="18"/>
        </w:rPr>
      </w:pPr>
      <w:ins w:id="17" w:author="Eddy Armel  BOULINGUI MIHINDOU" w:date="2024-09-25T11:00:00Z" w16du:dateUtc="2024-09-25T10:00:00Z">
        <w:r w:rsidRPr="00EB5521">
          <w:rPr>
            <w:sz w:val="18"/>
            <w:szCs w:val="18"/>
          </w:rPr>
          <w:t>Téléphone :</w:t>
        </w:r>
        <w:r w:rsidRPr="00EB5521">
          <w:rPr>
            <w:b/>
            <w:bCs/>
            <w:sz w:val="18"/>
            <w:szCs w:val="18"/>
          </w:rPr>
          <w:t>0</w:t>
        </w:r>
      </w:ins>
      <w:r w:rsidRPr="00EB5521">
        <w:rPr>
          <w:b/>
          <w:bCs/>
          <w:sz w:val="18"/>
          <w:szCs w:val="18"/>
        </w:rPr>
        <w:t>77 00 35 90</w:t>
      </w:r>
    </w:p>
    <w:bookmarkEnd w:id="13"/>
    <w:p w14:paraId="7A30D871" w14:textId="77777777" w:rsidR="00EB5521" w:rsidRPr="00EB5521" w:rsidRDefault="00EB5521" w:rsidP="00EB5521">
      <w:pPr>
        <w:jc w:val="both"/>
        <w:rPr>
          <w:ins w:id="18" w:author="Eddy Armel  BOULINGUI MIHINDOU" w:date="2024-09-25T11:00:00Z" w16du:dateUtc="2024-09-25T10:00:00Z"/>
          <w:sz w:val="18"/>
          <w:szCs w:val="18"/>
        </w:rPr>
      </w:pPr>
      <w:ins w:id="19" w:author="Eddy Armel  BOULINGUI MIHINDOU" w:date="2024-09-25T11:00:00Z" w16du:dateUtc="2024-09-25T10:00:00Z">
        <w:r w:rsidRPr="00EB5521">
          <w:rPr>
            <w:sz w:val="18"/>
            <w:szCs w:val="18"/>
          </w:rPr>
          <w:t>Adresse électronique</w:t>
        </w:r>
      </w:ins>
    </w:p>
    <w:p w14:paraId="3EEC51F9" w14:textId="77777777" w:rsidR="00EB5521" w:rsidRPr="00EB5521" w:rsidRDefault="00EB5521" w:rsidP="00EB5521">
      <w:pPr>
        <w:autoSpaceDE w:val="0"/>
        <w:ind w:right="-141"/>
        <w:jc w:val="both"/>
        <w:rPr>
          <w:ins w:id="20" w:author="Eddy Armel  BOULINGUI MIHINDOU" w:date="2024-09-25T11:00:00Z" w16du:dateUtc="2024-09-25T10:00:00Z"/>
          <w:b/>
          <w:bCs/>
          <w:sz w:val="18"/>
          <w:szCs w:val="18"/>
        </w:rPr>
      </w:pPr>
      <w:ins w:id="21" w:author="Eddy Armel  BOULINGUI MIHINDOU" w:date="2024-09-25T11:00:00Z" w16du:dateUtc="2024-09-25T10:00:00Z">
        <w:r w:rsidRPr="00EB5521">
          <w:rPr>
            <w:sz w:val="18"/>
            <w:szCs w:val="18"/>
          </w:rPr>
          <w:t xml:space="preserve">Fonction : </w:t>
        </w:r>
        <w:r w:rsidRPr="00EB5521">
          <w:rPr>
            <w:b/>
            <w:bCs/>
            <w:sz w:val="18"/>
            <w:szCs w:val="18"/>
          </w:rPr>
          <w:t>G</w:t>
        </w:r>
      </w:ins>
      <w:r w:rsidRPr="00EB5521">
        <w:rPr>
          <w:b/>
          <w:bCs/>
          <w:sz w:val="18"/>
          <w:szCs w:val="18"/>
        </w:rPr>
        <w:t>érant</w:t>
      </w:r>
    </w:p>
    <w:p w14:paraId="0B119F18" w14:textId="77777777" w:rsidR="00EB5521" w:rsidRPr="00EB5521" w:rsidRDefault="00EB5521" w:rsidP="00EB5521">
      <w:pPr>
        <w:autoSpaceDE w:val="0"/>
        <w:ind w:right="-141"/>
        <w:jc w:val="both"/>
        <w:rPr>
          <w:ins w:id="22" w:author="Eddy Armel  BOULINGUI MIHINDOU" w:date="2024-09-25T11:00:00Z" w16du:dateUtc="2024-09-25T10:00:00Z"/>
          <w:sz w:val="18"/>
          <w:szCs w:val="18"/>
        </w:rPr>
      </w:pPr>
      <w:ins w:id="23" w:author="Eddy Armel  BOULINGUI MIHINDOU" w:date="2024-09-25T11:00:00Z" w16du:dateUtc="2024-09-25T10:00:00Z">
        <w:r w:rsidRPr="00EB5521">
          <w:rPr>
            <w:sz w:val="18"/>
            <w:szCs w:val="18"/>
          </w:rPr>
          <w:t xml:space="preserve">A : </w:t>
        </w:r>
      </w:ins>
      <w:bookmarkStart w:id="24" w:name="_Hlk178319254"/>
      <w:r w:rsidRPr="00EB5521">
        <w:rPr>
          <w:b/>
          <w:bCs/>
          <w:sz w:val="18"/>
          <w:szCs w:val="18"/>
        </w:rPr>
        <w:t>ETS JOEL BOISSONS</w:t>
      </w:r>
      <w:bookmarkEnd w:id="24"/>
    </w:p>
    <w:p w14:paraId="3E1102D5" w14:textId="77777777" w:rsidR="00EB5521" w:rsidRPr="00EB5521" w:rsidDel="003F5436" w:rsidRDefault="00EB5521" w:rsidP="00EB5521">
      <w:pPr>
        <w:autoSpaceDE w:val="0"/>
        <w:spacing w:line="276" w:lineRule="auto"/>
        <w:ind w:right="-141"/>
        <w:jc w:val="both"/>
        <w:rPr>
          <w:del w:id="25" w:author="Eddy Armel  BOULINGUI MIHINDOU" w:date="2024-09-25T11:00:00Z" w16du:dateUtc="2024-09-25T10:00:00Z"/>
          <w:bCs/>
          <w:sz w:val="18"/>
          <w:szCs w:val="18"/>
        </w:rPr>
      </w:pPr>
      <w:ins w:id="26" w:author="Eddy Armel  BOULINGUI MIHINDOU" w:date="2024-09-25T11:00:00Z" w16du:dateUtc="2024-09-25T10:00:00Z">
        <w:r w:rsidRPr="00EB5521">
          <w:rPr>
            <w:sz w:val="18"/>
            <w:szCs w:val="18"/>
          </w:rPr>
          <w:t xml:space="preserve">Nationalité : </w:t>
        </w:r>
        <w:r w:rsidRPr="00EB5521">
          <w:rPr>
            <w:b/>
            <w:bCs/>
            <w:sz w:val="18"/>
            <w:szCs w:val="18"/>
          </w:rPr>
          <w:t>Gabonaise</w:t>
        </w:r>
        <w:r w:rsidRPr="00EB5521" w:rsidDel="003F5436">
          <w:rPr>
            <w:bCs/>
            <w:sz w:val="18"/>
            <w:szCs w:val="18"/>
          </w:rPr>
          <w:t xml:space="preserve"> </w:t>
        </w:r>
      </w:ins>
      <w:del w:id="27" w:author="Eddy Armel  BOULINGUI MIHINDOU" w:date="2024-09-25T11:00:00Z" w16du:dateUtc="2024-09-25T10:00:00Z">
        <w:r w:rsidRPr="00EB5521" w:rsidDel="003F5436">
          <w:rPr>
            <w:bCs/>
            <w:sz w:val="18"/>
            <w:szCs w:val="18"/>
          </w:rPr>
          <w:delText xml:space="preserve">Domicilié à </w:delText>
        </w:r>
        <w:r w:rsidRPr="00EB5521" w:rsidDel="003F5436">
          <w:rPr>
            <w:b/>
            <w:sz w:val="18"/>
            <w:szCs w:val="18"/>
            <w:highlight w:val="yellow"/>
          </w:rPr>
          <w:delText>ATONG ABE</w:delText>
        </w:r>
        <w:r w:rsidRPr="00EB5521" w:rsidDel="003F5436">
          <w:rPr>
            <w:b/>
            <w:sz w:val="18"/>
            <w:szCs w:val="18"/>
          </w:rPr>
          <w:delText xml:space="preserve"> (Libreville) </w:delText>
        </w:r>
      </w:del>
    </w:p>
    <w:p w14:paraId="2DA6782D" w14:textId="77777777" w:rsidR="00EB5521" w:rsidRPr="00EB5521" w:rsidRDefault="00EB5521" w:rsidP="00EB5521">
      <w:pPr>
        <w:spacing w:line="276" w:lineRule="auto"/>
        <w:jc w:val="both"/>
        <w:rPr>
          <w:ins w:id="28" w:author="Eddy Armel  BOULINGUI MIHINDOU" w:date="2024-09-25T11:00:00Z" w16du:dateUtc="2024-09-25T10:00:00Z"/>
          <w:b/>
          <w:sz w:val="18"/>
          <w:szCs w:val="18"/>
        </w:rPr>
      </w:pPr>
    </w:p>
    <w:p w14:paraId="665D252C" w14:textId="77777777" w:rsidR="00EB5521" w:rsidRPr="00EB5521" w:rsidDel="003F5436" w:rsidRDefault="00EB5521" w:rsidP="00EB5521">
      <w:pPr>
        <w:spacing w:line="276" w:lineRule="auto"/>
        <w:jc w:val="both"/>
        <w:rPr>
          <w:del w:id="29" w:author="Eddy Armel  BOULINGUI MIHINDOU" w:date="2024-09-25T11:00:00Z" w16du:dateUtc="2024-09-25T10:00:00Z"/>
          <w:b/>
          <w:sz w:val="18"/>
          <w:szCs w:val="18"/>
        </w:rPr>
      </w:pPr>
      <w:del w:id="30" w:author="Eddy Armel  BOULINGUI MIHINDOU" w:date="2024-09-25T11:00:00Z" w16du:dateUtc="2024-09-25T10:00:00Z">
        <w:r w:rsidRPr="00EB5521" w:rsidDel="003F5436">
          <w:rPr>
            <w:b/>
            <w:sz w:val="18"/>
            <w:szCs w:val="18"/>
          </w:rPr>
          <w:delText xml:space="preserve">BP : </w:delText>
        </w:r>
      </w:del>
    </w:p>
    <w:p w14:paraId="1E67E61F" w14:textId="77777777" w:rsidR="00EB5521" w:rsidRPr="00EB5521" w:rsidDel="003F5436" w:rsidRDefault="00EB5521" w:rsidP="00EB5521">
      <w:pPr>
        <w:spacing w:line="276" w:lineRule="auto"/>
        <w:jc w:val="both"/>
        <w:rPr>
          <w:del w:id="31" w:author="Eddy Armel  BOULINGUI MIHINDOU" w:date="2024-09-25T11:00:00Z" w16du:dateUtc="2024-09-25T10:00:00Z"/>
          <w:b/>
          <w:bCs/>
          <w:sz w:val="18"/>
          <w:szCs w:val="18"/>
        </w:rPr>
      </w:pPr>
      <w:del w:id="32" w:author="Eddy Armel  BOULINGUI MIHINDOU" w:date="2024-09-25T11:00:00Z" w16du:dateUtc="2024-09-25T10:00:00Z">
        <w:r w:rsidRPr="00EB5521" w:rsidDel="003F5436">
          <w:rPr>
            <w:sz w:val="18"/>
            <w:szCs w:val="18"/>
          </w:rPr>
          <w:delText>Téléphone :</w:delText>
        </w:r>
        <w:r w:rsidRPr="00EB5521" w:rsidDel="003F5436">
          <w:rPr>
            <w:b/>
            <w:bCs/>
            <w:sz w:val="18"/>
            <w:szCs w:val="18"/>
            <w:rPrChange w:id="33" w:author="Eddy Armel  BOULINGUI MIHINDOU" w:date="2024-09-26T09:50:00Z" w16du:dateUtc="2024-09-26T08:50:00Z">
              <w:rPr>
                <w:b/>
                <w:bCs/>
                <w:sz w:val="16"/>
                <w:szCs w:val="16"/>
                <w:highlight w:val="yellow"/>
              </w:rPr>
            </w:rPrChange>
          </w:rPr>
          <w:delText>077711749</w:delText>
        </w:r>
      </w:del>
    </w:p>
    <w:p w14:paraId="12F404A3" w14:textId="77777777" w:rsidR="00EB5521" w:rsidRPr="00EB5521" w:rsidDel="003F5436" w:rsidRDefault="00EB5521" w:rsidP="00EB5521">
      <w:pPr>
        <w:spacing w:line="276" w:lineRule="auto"/>
        <w:jc w:val="both"/>
        <w:rPr>
          <w:del w:id="34" w:author="Eddy Armel  BOULINGUI MIHINDOU" w:date="2024-09-25T11:00:00Z" w16du:dateUtc="2024-09-25T10:00:00Z"/>
          <w:sz w:val="18"/>
          <w:szCs w:val="18"/>
        </w:rPr>
      </w:pPr>
      <w:del w:id="35" w:author="Eddy Armel  BOULINGUI MIHINDOU" w:date="2024-09-25T11:00:00Z" w16du:dateUtc="2024-09-25T10:00:00Z">
        <w:r w:rsidRPr="00EB5521" w:rsidDel="003F5436">
          <w:rPr>
            <w:sz w:val="18"/>
            <w:szCs w:val="18"/>
          </w:rPr>
          <w:delText>Adresse électronique</w:delText>
        </w:r>
      </w:del>
    </w:p>
    <w:p w14:paraId="36629EBB" w14:textId="77777777" w:rsidR="00EB5521" w:rsidRPr="00EB5521" w:rsidDel="003F5436" w:rsidRDefault="00EB5521" w:rsidP="00EB5521">
      <w:pPr>
        <w:autoSpaceDE w:val="0"/>
        <w:spacing w:line="276" w:lineRule="auto"/>
        <w:ind w:right="-141"/>
        <w:jc w:val="both"/>
        <w:rPr>
          <w:del w:id="36" w:author="Eddy Armel  BOULINGUI MIHINDOU" w:date="2024-09-25T11:00:00Z" w16du:dateUtc="2024-09-25T10:00:00Z"/>
          <w:b/>
          <w:bCs/>
          <w:sz w:val="18"/>
          <w:szCs w:val="18"/>
        </w:rPr>
      </w:pPr>
      <w:del w:id="37" w:author="Eddy Armel  BOULINGUI MIHINDOU" w:date="2024-09-25T11:00:00Z" w16du:dateUtc="2024-09-25T10:00:00Z">
        <w:r w:rsidRPr="00EB5521" w:rsidDel="003F5436">
          <w:rPr>
            <w:sz w:val="18"/>
            <w:szCs w:val="18"/>
          </w:rPr>
          <w:delText xml:space="preserve">Fonction : </w:delText>
        </w:r>
        <w:r w:rsidRPr="00EB5521" w:rsidDel="003F5436">
          <w:rPr>
            <w:b/>
            <w:bCs/>
            <w:sz w:val="18"/>
            <w:szCs w:val="18"/>
          </w:rPr>
          <w:delText>Comptable</w:delText>
        </w:r>
      </w:del>
    </w:p>
    <w:p w14:paraId="00704AA6" w14:textId="77777777" w:rsidR="00EB5521" w:rsidRPr="00EB5521" w:rsidDel="003F5436" w:rsidRDefault="00EB5521" w:rsidP="00EB5521">
      <w:pPr>
        <w:autoSpaceDE w:val="0"/>
        <w:spacing w:line="276" w:lineRule="auto"/>
        <w:ind w:right="-141"/>
        <w:jc w:val="both"/>
        <w:rPr>
          <w:del w:id="38" w:author="Eddy Armel  BOULINGUI MIHINDOU" w:date="2024-09-25T11:00:00Z" w16du:dateUtc="2024-09-25T10:00:00Z"/>
          <w:sz w:val="18"/>
          <w:szCs w:val="18"/>
        </w:rPr>
      </w:pPr>
      <w:del w:id="39" w:author="Eddy Armel  BOULINGUI MIHINDOU" w:date="2024-09-25T11:00:00Z" w16du:dateUtc="2024-09-25T10:00:00Z">
        <w:r w:rsidRPr="00EB5521" w:rsidDel="003F5436">
          <w:rPr>
            <w:sz w:val="18"/>
            <w:szCs w:val="18"/>
          </w:rPr>
          <w:delText xml:space="preserve">A : </w:delText>
        </w:r>
      </w:del>
    </w:p>
    <w:p w14:paraId="6EEC6631" w14:textId="77777777" w:rsidR="00EB5521" w:rsidRPr="00EB5521" w:rsidDel="003F5436" w:rsidRDefault="00EB5521" w:rsidP="00EB5521">
      <w:pPr>
        <w:autoSpaceDE w:val="0"/>
        <w:spacing w:line="276" w:lineRule="auto"/>
        <w:ind w:right="-141"/>
        <w:jc w:val="both"/>
        <w:rPr>
          <w:del w:id="40" w:author="Eddy Armel  BOULINGUI MIHINDOU" w:date="2024-09-25T11:00:00Z" w16du:dateUtc="2024-09-25T10:00:00Z"/>
          <w:b/>
          <w:bCs/>
          <w:sz w:val="18"/>
          <w:szCs w:val="18"/>
        </w:rPr>
      </w:pPr>
      <w:del w:id="41" w:author="Eddy Armel  BOULINGUI MIHINDOU" w:date="2024-09-25T11:00:00Z" w16du:dateUtc="2024-09-25T10:00:00Z">
        <w:r w:rsidRPr="00EB5521" w:rsidDel="003F5436">
          <w:rPr>
            <w:sz w:val="18"/>
            <w:szCs w:val="18"/>
          </w:rPr>
          <w:delText xml:space="preserve">Nationalité : </w:delText>
        </w:r>
        <w:r w:rsidRPr="00EB5521" w:rsidDel="003F5436">
          <w:rPr>
            <w:b/>
            <w:bCs/>
            <w:sz w:val="18"/>
            <w:szCs w:val="18"/>
          </w:rPr>
          <w:delText>Camerounaise</w:delText>
        </w:r>
      </w:del>
    </w:p>
    <w:p w14:paraId="5EC28E8A" w14:textId="77777777" w:rsidR="00EB5521" w:rsidRPr="00EB5521" w:rsidRDefault="00EB5521" w:rsidP="00EB5521">
      <w:pPr>
        <w:spacing w:line="276" w:lineRule="auto"/>
        <w:ind w:right="-141"/>
        <w:jc w:val="both"/>
        <w:rPr>
          <w:sz w:val="18"/>
          <w:szCs w:val="18"/>
        </w:rPr>
      </w:pPr>
      <w:r w:rsidRPr="00EB5521">
        <w:rPr>
          <w:sz w:val="18"/>
          <w:szCs w:val="18"/>
        </w:rPr>
        <w:t xml:space="preserve">Situation matrimoniale :  </w:t>
      </w:r>
      <w:ins w:id="42" w:author="Eddy Armel  BOULINGUI MIHINDOU" w:date="2024-09-26T09:50:00Z" w16du:dateUtc="2024-09-26T08:50:00Z">
        <w:r w:rsidRPr="00EB5521">
          <w:rPr>
            <w:sz w:val="18"/>
            <w:szCs w:val="18"/>
          </w:rPr>
          <w:t>Marié</w:t>
        </w:r>
      </w:ins>
    </w:p>
    <w:p w14:paraId="6E9C8D1F" w14:textId="77777777" w:rsidR="00EB5521" w:rsidRDefault="00EB5521" w:rsidP="00EB5521">
      <w:pPr>
        <w:spacing w:line="276" w:lineRule="auto"/>
        <w:ind w:right="-141"/>
        <w:jc w:val="both"/>
        <w:rPr>
          <w:sz w:val="16"/>
          <w:szCs w:val="16"/>
        </w:rPr>
      </w:pPr>
    </w:p>
    <w:p w14:paraId="288B1D48" w14:textId="68E32F5A" w:rsidR="00025634" w:rsidRDefault="00025634" w:rsidP="00EB5521">
      <w:pPr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24178E">
        <w:rPr>
          <w:b/>
          <w:bCs/>
          <w:sz w:val="16"/>
          <w:szCs w:val="16"/>
        </w:rPr>
        <w:t>ET</w:t>
      </w:r>
    </w:p>
    <w:p w14:paraId="495BFF59" w14:textId="77777777" w:rsidR="00EB5521" w:rsidRPr="0024178E" w:rsidRDefault="00EB5521" w:rsidP="00EB5521">
      <w:pPr>
        <w:spacing w:line="276" w:lineRule="auto"/>
        <w:ind w:right="-141"/>
        <w:jc w:val="both"/>
        <w:rPr>
          <w:b/>
          <w:bCs/>
          <w:iCs/>
          <w:sz w:val="16"/>
          <w:szCs w:val="16"/>
        </w:rPr>
      </w:pPr>
    </w:p>
    <w:p w14:paraId="7305174F" w14:textId="77777777" w:rsidR="00816170" w:rsidRPr="0024178E" w:rsidRDefault="00816170" w:rsidP="003D5CAB">
      <w:pPr>
        <w:suppressAutoHyphens/>
        <w:autoSpaceDN w:val="0"/>
        <w:spacing w:after="160" w:line="276" w:lineRule="auto"/>
        <w:jc w:val="both"/>
        <w:textAlignment w:val="baseline"/>
        <w:rPr>
          <w:rFonts w:eastAsia="Calibri"/>
          <w:sz w:val="16"/>
          <w:szCs w:val="16"/>
          <w:lang w:eastAsia="en-US"/>
        </w:rPr>
      </w:pPr>
      <w:r w:rsidRPr="0024178E">
        <w:rPr>
          <w:rFonts w:eastAsia="Calibri"/>
          <w:b/>
          <w:sz w:val="16"/>
          <w:szCs w:val="16"/>
          <w:lang w:eastAsia="en-US"/>
        </w:rPr>
        <w:t xml:space="preserve">La Compagnie Financière Africaine du Gabon, </w:t>
      </w:r>
      <w:r w:rsidRPr="0024178E">
        <w:rPr>
          <w:rFonts w:eastAsia="Calibri"/>
          <w:sz w:val="16"/>
          <w:szCs w:val="16"/>
          <w:lang w:eastAsia="en-US"/>
        </w:rPr>
        <w:t>en abrégée</w:t>
      </w:r>
      <w:r w:rsidRPr="0024178E">
        <w:rPr>
          <w:rFonts w:eastAsia="Calibri"/>
          <w:b/>
          <w:sz w:val="16"/>
          <w:szCs w:val="16"/>
          <w:lang w:eastAsia="en-US"/>
        </w:rPr>
        <w:t xml:space="preserve"> COFINA Gabon SA, </w:t>
      </w:r>
      <w:r w:rsidRPr="0024178E">
        <w:rPr>
          <w:rFonts w:eastAsia="Calibri"/>
          <w:sz w:val="16"/>
          <w:szCs w:val="16"/>
          <w:lang w:eastAsia="en-US"/>
        </w:rPr>
        <w:t xml:space="preserve">société anonyme avec Conseil d’Administration au capital </w:t>
      </w:r>
      <w:r w:rsidRPr="0024178E">
        <w:rPr>
          <w:rFonts w:eastAsia="Calibri"/>
          <w:b/>
          <w:bCs/>
          <w:sz w:val="16"/>
          <w:szCs w:val="16"/>
          <w:lang w:eastAsia="en-US"/>
        </w:rPr>
        <w:t>de 3 600 000 000 de francs CFA</w:t>
      </w:r>
      <w:r w:rsidRPr="0024178E">
        <w:rPr>
          <w:rFonts w:eastAsia="Calibri"/>
          <w:sz w:val="16"/>
          <w:szCs w:val="16"/>
          <w:lang w:eastAsia="en-US"/>
        </w:rPr>
        <w:t xml:space="preserve">, ayant son siège social à Libreville, boulevard BESSIEUX (Avenue Jean Paul II), inscrite au Registre du Commerce et du Crédit Mobilier de Libreville sous le numéro </w:t>
      </w:r>
      <w:r w:rsidRPr="0024178E">
        <w:rPr>
          <w:rFonts w:eastAsia="Calibri"/>
          <w:b/>
          <w:bCs/>
          <w:sz w:val="16"/>
          <w:szCs w:val="16"/>
          <w:lang w:eastAsia="en-US"/>
        </w:rPr>
        <w:t>RG LBV 2014 B 16130</w:t>
      </w:r>
      <w:r w:rsidRPr="0024178E">
        <w:rPr>
          <w:rFonts w:eastAsia="Calibri"/>
          <w:sz w:val="16"/>
          <w:szCs w:val="16"/>
          <w:lang w:eastAsia="en-US"/>
        </w:rPr>
        <w:t xml:space="preserve">, NIF : </w:t>
      </w:r>
      <w:r w:rsidRPr="0024178E">
        <w:rPr>
          <w:rFonts w:eastAsia="Calibri"/>
          <w:b/>
          <w:bCs/>
          <w:sz w:val="16"/>
          <w:szCs w:val="16"/>
          <w:lang w:eastAsia="en-US"/>
        </w:rPr>
        <w:t>735 297 N</w:t>
      </w:r>
    </w:p>
    <w:p w14:paraId="2103DCC1" w14:textId="420B229C" w:rsidR="00C54ACA" w:rsidRDefault="00816170" w:rsidP="00550966">
      <w:pPr>
        <w:suppressAutoHyphens/>
        <w:autoSpaceDN w:val="0"/>
        <w:spacing w:after="160" w:line="276" w:lineRule="auto"/>
        <w:ind w:left="40"/>
        <w:jc w:val="both"/>
        <w:textAlignment w:val="baseline"/>
        <w:rPr>
          <w:rFonts w:eastAsia="Calibri"/>
          <w:sz w:val="16"/>
          <w:szCs w:val="16"/>
          <w:lang w:eastAsia="en-US"/>
        </w:rPr>
      </w:pPr>
      <w:r w:rsidRPr="0024178E">
        <w:rPr>
          <w:rFonts w:eastAsia="Calibri"/>
          <w:b/>
          <w:bCs/>
          <w:sz w:val="16"/>
          <w:szCs w:val="16"/>
          <w:lang w:eastAsia="en-US"/>
        </w:rPr>
        <w:t>COFINA Gabon</w:t>
      </w:r>
      <w:r w:rsidRPr="0024178E">
        <w:rPr>
          <w:rFonts w:eastAsia="Calibri"/>
          <w:bCs/>
          <w:sz w:val="16"/>
          <w:szCs w:val="16"/>
          <w:lang w:eastAsia="en-US"/>
        </w:rPr>
        <w:t xml:space="preserve"> est représentée par Monsieur </w:t>
      </w:r>
      <w:r w:rsidRPr="0024178E">
        <w:rPr>
          <w:rFonts w:eastAsia="Calibri"/>
          <w:b/>
          <w:sz w:val="16"/>
          <w:szCs w:val="16"/>
          <w:lang w:eastAsia="en-US"/>
        </w:rPr>
        <w:t>El Hadji Mamadou FAYE</w:t>
      </w:r>
      <w:r w:rsidRPr="0024178E">
        <w:rPr>
          <w:rFonts w:eastAsia="Calibri"/>
          <w:bCs/>
          <w:sz w:val="16"/>
          <w:szCs w:val="16"/>
          <w:lang w:eastAsia="en-US"/>
        </w:rPr>
        <w:t>, son Directeur Général</w:t>
      </w:r>
      <w:r w:rsidRPr="0024178E">
        <w:rPr>
          <w:rFonts w:eastAsia="Calibri"/>
          <w:sz w:val="16"/>
          <w:szCs w:val="16"/>
          <w:lang w:eastAsia="en-US"/>
        </w:rPr>
        <w:t xml:space="preserve">, </w:t>
      </w:r>
    </w:p>
    <w:p w14:paraId="0F36302F" w14:textId="77777777" w:rsidR="006249FE" w:rsidRPr="00550966" w:rsidRDefault="006249FE" w:rsidP="00550966">
      <w:pPr>
        <w:suppressAutoHyphens/>
        <w:autoSpaceDN w:val="0"/>
        <w:spacing w:after="160" w:line="276" w:lineRule="auto"/>
        <w:ind w:left="40"/>
        <w:jc w:val="both"/>
        <w:textAlignment w:val="baseline"/>
        <w:rPr>
          <w:rFonts w:eastAsia="Calibri"/>
          <w:sz w:val="16"/>
          <w:szCs w:val="16"/>
          <w:lang w:eastAsia="en-US"/>
        </w:rPr>
      </w:pPr>
    </w:p>
    <w:p w14:paraId="1C42E200" w14:textId="5766581F" w:rsidR="008C7961" w:rsidRPr="0024178E" w:rsidRDefault="00025634" w:rsidP="00E30B17">
      <w:pPr>
        <w:spacing w:line="276" w:lineRule="auto"/>
        <w:ind w:right="-141"/>
        <w:jc w:val="both"/>
        <w:rPr>
          <w:b/>
          <w:i/>
          <w:iCs/>
          <w:sz w:val="16"/>
          <w:szCs w:val="16"/>
        </w:rPr>
      </w:pPr>
      <w:r w:rsidRPr="0024178E">
        <w:rPr>
          <w:sz w:val="16"/>
          <w:szCs w:val="16"/>
        </w:rPr>
        <w:t>Désignée par l’expression</w:t>
      </w:r>
      <w:r w:rsidRPr="0024178E">
        <w:rPr>
          <w:b/>
          <w:sz w:val="16"/>
          <w:szCs w:val="16"/>
        </w:rPr>
        <w:t xml:space="preserve"> </w:t>
      </w:r>
      <w:r w:rsidR="008C7961" w:rsidRPr="0024178E">
        <w:rPr>
          <w:b/>
          <w:sz w:val="16"/>
          <w:szCs w:val="16"/>
        </w:rPr>
        <w:t xml:space="preserve">« </w:t>
      </w:r>
      <w:r w:rsidRPr="0024178E">
        <w:rPr>
          <w:b/>
          <w:bCs/>
          <w:sz w:val="16"/>
          <w:szCs w:val="16"/>
        </w:rPr>
        <w:t>le bénéficiaire</w:t>
      </w:r>
      <w:r w:rsidR="008C7961" w:rsidRPr="0024178E">
        <w:rPr>
          <w:b/>
          <w:bCs/>
          <w:sz w:val="16"/>
          <w:szCs w:val="16"/>
        </w:rPr>
        <w:t xml:space="preserve"> »</w:t>
      </w:r>
      <w:r w:rsidR="00D63BC8" w:rsidRPr="0024178E">
        <w:rPr>
          <w:b/>
          <w:bCs/>
          <w:sz w:val="16"/>
          <w:szCs w:val="16"/>
        </w:rPr>
        <w:t xml:space="preserve"> </w:t>
      </w:r>
      <w:r w:rsidR="00D63BC8" w:rsidRPr="0024178E">
        <w:rPr>
          <w:bCs/>
          <w:sz w:val="16"/>
          <w:szCs w:val="16"/>
        </w:rPr>
        <w:t>ou</w:t>
      </w:r>
      <w:r w:rsidR="00D63BC8" w:rsidRPr="0024178E">
        <w:rPr>
          <w:b/>
          <w:bCs/>
          <w:sz w:val="16"/>
          <w:szCs w:val="16"/>
        </w:rPr>
        <w:t xml:space="preserve"> « COFINA Gabon »</w:t>
      </w:r>
    </w:p>
    <w:p w14:paraId="4CE4D651" w14:textId="77777777" w:rsidR="00F97CDC" w:rsidRPr="0024178E" w:rsidRDefault="00F97CDC" w:rsidP="00E30B17">
      <w:pPr>
        <w:spacing w:line="276" w:lineRule="auto"/>
        <w:ind w:right="-141"/>
        <w:jc w:val="both"/>
        <w:rPr>
          <w:i/>
          <w:iCs/>
          <w:sz w:val="16"/>
          <w:szCs w:val="16"/>
        </w:rPr>
      </w:pPr>
    </w:p>
    <w:p w14:paraId="01FEC3BC" w14:textId="06B14380" w:rsidR="00E50A5F" w:rsidRPr="0024178E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24178E">
        <w:rPr>
          <w:b/>
          <w:bCs/>
          <w:sz w:val="16"/>
          <w:szCs w:val="16"/>
          <w:u w:val="single"/>
        </w:rPr>
        <w:t xml:space="preserve">ARTICLE </w:t>
      </w:r>
      <w:r w:rsidR="003D5CAB" w:rsidRPr="0024178E">
        <w:rPr>
          <w:b/>
          <w:bCs/>
          <w:sz w:val="16"/>
          <w:szCs w:val="16"/>
          <w:u w:val="single"/>
        </w:rPr>
        <w:t>1</w:t>
      </w:r>
      <w:r w:rsidRPr="0024178E">
        <w:rPr>
          <w:b/>
          <w:bCs/>
          <w:sz w:val="16"/>
          <w:szCs w:val="16"/>
          <w:u w:val="single"/>
        </w:rPr>
        <w:t> </w:t>
      </w:r>
      <w:r w:rsidRPr="0024178E">
        <w:rPr>
          <w:b/>
          <w:bCs/>
          <w:sz w:val="16"/>
          <w:szCs w:val="16"/>
        </w:rPr>
        <w:t xml:space="preserve">: </w:t>
      </w:r>
      <w:r w:rsidR="00BE1E2C" w:rsidRPr="0024178E">
        <w:rPr>
          <w:b/>
          <w:bCs/>
          <w:sz w:val="16"/>
          <w:szCs w:val="16"/>
        </w:rPr>
        <w:t xml:space="preserve">OBJET </w:t>
      </w:r>
    </w:p>
    <w:p w14:paraId="4F1671E1" w14:textId="77777777" w:rsidR="00BE1E2C" w:rsidRPr="0024178E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5CC20F65" w14:textId="67F83190" w:rsidR="00BE1E2C" w:rsidRPr="0024178E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24178E">
        <w:rPr>
          <w:b/>
          <w:bCs/>
          <w:sz w:val="16"/>
          <w:szCs w:val="16"/>
        </w:rPr>
        <w:t xml:space="preserve">Le présent contrat porte sur la promesse d’affectation hypothécaire d’un bien en garantie d’un crédit. </w:t>
      </w:r>
    </w:p>
    <w:p w14:paraId="45B11909" w14:textId="77777777" w:rsidR="00A97FB1" w:rsidRPr="0024178E" w:rsidRDefault="00A97FB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2055EDCA" w14:textId="77777777" w:rsidR="00C733F0" w:rsidRPr="0024178E" w:rsidRDefault="00C733F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602F81D8" w14:textId="71D66929" w:rsidR="00B945BE" w:rsidRPr="0024178E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24178E">
        <w:rPr>
          <w:b/>
          <w:bCs/>
          <w:sz w:val="16"/>
          <w:szCs w:val="16"/>
          <w:u w:val="single"/>
        </w:rPr>
        <w:t>ARTICLE 2 </w:t>
      </w:r>
      <w:r w:rsidRPr="0024178E">
        <w:rPr>
          <w:b/>
          <w:bCs/>
          <w:sz w:val="16"/>
          <w:szCs w:val="16"/>
        </w:rPr>
        <w:t xml:space="preserve">: </w:t>
      </w:r>
      <w:r w:rsidR="00BE1E2C" w:rsidRPr="0024178E">
        <w:rPr>
          <w:b/>
          <w:bCs/>
          <w:sz w:val="16"/>
          <w:szCs w:val="16"/>
        </w:rPr>
        <w:t>CARACTERISTIQUE DE LA CREANCE GARANTIE</w:t>
      </w:r>
    </w:p>
    <w:p w14:paraId="7651A003" w14:textId="77777777" w:rsidR="003D5CAB" w:rsidRPr="0024178E" w:rsidRDefault="003D5CAB" w:rsidP="003D5CAB">
      <w:pPr>
        <w:pStyle w:val="Paragraphedeliste"/>
        <w:autoSpaceDE w:val="0"/>
        <w:autoSpaceDN w:val="0"/>
        <w:adjustRightInd w:val="0"/>
        <w:spacing w:line="276" w:lineRule="auto"/>
        <w:ind w:right="1"/>
        <w:jc w:val="both"/>
        <w:rPr>
          <w:b/>
          <w:bCs/>
          <w:iCs/>
          <w:sz w:val="16"/>
          <w:szCs w:val="16"/>
        </w:rPr>
      </w:pPr>
      <w:bookmarkStart w:id="43" w:name="_Hlk56520888"/>
    </w:p>
    <w:p w14:paraId="19951636" w14:textId="10E12866" w:rsidR="00E50A5F" w:rsidRPr="0024178E" w:rsidRDefault="00F063FC" w:rsidP="00E30B17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line="276" w:lineRule="auto"/>
        <w:ind w:right="1"/>
        <w:jc w:val="both"/>
        <w:rPr>
          <w:b/>
          <w:bCs/>
          <w:iCs/>
          <w:sz w:val="16"/>
          <w:szCs w:val="16"/>
        </w:rPr>
      </w:pPr>
      <w:r w:rsidRPr="0024178E">
        <w:rPr>
          <w:iCs/>
          <w:sz w:val="16"/>
          <w:szCs w:val="16"/>
        </w:rPr>
        <w:t>Type</w:t>
      </w:r>
      <w:r w:rsidR="007E44D9" w:rsidRPr="0024178E">
        <w:rPr>
          <w:iCs/>
          <w:sz w:val="16"/>
          <w:szCs w:val="16"/>
        </w:rPr>
        <w:t xml:space="preserve"> du crédit :</w:t>
      </w:r>
      <w:r w:rsidR="00FE5429" w:rsidRPr="0024178E">
        <w:rPr>
          <w:iCs/>
          <w:sz w:val="16"/>
          <w:szCs w:val="16"/>
        </w:rPr>
        <w:t xml:space="preserve"> </w:t>
      </w:r>
      <w:r w:rsidR="001F73FC" w:rsidRPr="0024178E">
        <w:rPr>
          <w:b/>
          <w:bCs/>
          <w:iCs/>
          <w:sz w:val="16"/>
          <w:szCs w:val="16"/>
        </w:rPr>
        <w:t>CONSO/IMMO</w:t>
      </w:r>
    </w:p>
    <w:p w14:paraId="052A3D00" w14:textId="09D4AFE6" w:rsidR="00A97FB1" w:rsidRPr="0024178E" w:rsidRDefault="004C682A" w:rsidP="00F57EAC">
      <w:pPr>
        <w:numPr>
          <w:ilvl w:val="0"/>
          <w:numId w:val="7"/>
        </w:numPr>
        <w:spacing w:line="276" w:lineRule="auto"/>
        <w:jc w:val="both"/>
        <w:rPr>
          <w:b/>
          <w:sz w:val="16"/>
          <w:szCs w:val="16"/>
        </w:rPr>
      </w:pPr>
      <w:r w:rsidRPr="0024178E">
        <w:rPr>
          <w:bCs/>
          <w:sz w:val="16"/>
          <w:szCs w:val="16"/>
        </w:rPr>
        <w:t>Montant</w:t>
      </w:r>
      <w:r w:rsidRPr="0024178E">
        <w:rPr>
          <w:sz w:val="16"/>
          <w:szCs w:val="16"/>
        </w:rPr>
        <w:t> </w:t>
      </w:r>
      <w:r w:rsidR="00221315" w:rsidRPr="0024178E">
        <w:rPr>
          <w:sz w:val="16"/>
          <w:szCs w:val="16"/>
        </w:rPr>
        <w:t xml:space="preserve">du crédit </w:t>
      </w:r>
      <w:r w:rsidR="00FE5429" w:rsidRPr="0024178E">
        <w:rPr>
          <w:sz w:val="16"/>
          <w:szCs w:val="16"/>
        </w:rPr>
        <w:t>accordé</w:t>
      </w:r>
      <w:r w:rsidR="00FE5429" w:rsidRPr="0024178E">
        <w:rPr>
          <w:b/>
          <w:sz w:val="16"/>
          <w:szCs w:val="16"/>
        </w:rPr>
        <w:t xml:space="preserve"> :</w:t>
      </w:r>
      <w:r w:rsidRPr="0024178E">
        <w:rPr>
          <w:b/>
          <w:sz w:val="16"/>
          <w:szCs w:val="16"/>
        </w:rPr>
        <w:t xml:space="preserve"> </w:t>
      </w:r>
      <w:r w:rsidR="00B35E3D" w:rsidRPr="00B35E3D">
        <w:rPr>
          <w:b/>
          <w:bCs/>
          <w:sz w:val="18"/>
          <w:szCs w:val="18"/>
        </w:rPr>
        <w:t>78</w:t>
      </w:r>
      <w:r w:rsidR="00B35E3D">
        <w:rPr>
          <w:b/>
          <w:bCs/>
          <w:sz w:val="18"/>
          <w:szCs w:val="18"/>
        </w:rPr>
        <w:t xml:space="preserve"> </w:t>
      </w:r>
      <w:r w:rsidR="00B35E3D" w:rsidRPr="0024178E">
        <w:rPr>
          <w:b/>
          <w:sz w:val="16"/>
          <w:szCs w:val="16"/>
        </w:rPr>
        <w:t xml:space="preserve"> FCFA</w:t>
      </w:r>
    </w:p>
    <w:p w14:paraId="1A524229" w14:textId="1E6CA5CC" w:rsidR="004C682A" w:rsidRPr="0024178E" w:rsidRDefault="004C682A" w:rsidP="009752E3">
      <w:pPr>
        <w:numPr>
          <w:ilvl w:val="0"/>
          <w:numId w:val="7"/>
        </w:numPr>
        <w:spacing w:line="276" w:lineRule="auto"/>
        <w:jc w:val="both"/>
        <w:rPr>
          <w:b/>
          <w:sz w:val="16"/>
          <w:szCs w:val="16"/>
        </w:rPr>
      </w:pPr>
      <w:r w:rsidRPr="0024178E">
        <w:rPr>
          <w:bCs/>
          <w:sz w:val="16"/>
          <w:szCs w:val="16"/>
        </w:rPr>
        <w:t>Durée</w:t>
      </w:r>
      <w:r w:rsidRPr="0024178E">
        <w:rPr>
          <w:b/>
          <w:sz w:val="16"/>
          <w:szCs w:val="16"/>
        </w:rPr>
        <w:t> :</w:t>
      </w:r>
      <w:r w:rsidR="00B35E3D" w:rsidRPr="00B35E3D">
        <w:rPr>
          <w:b/>
          <w:bCs/>
          <w:sz w:val="18"/>
          <w:szCs w:val="18"/>
        </w:rPr>
        <w:t xml:space="preserve"> </w:t>
      </w:r>
      <w:r w:rsidR="00B35E3D" w:rsidRPr="0031677A">
        <w:rPr>
          <w:b/>
          <w:bCs/>
          <w:sz w:val="18"/>
          <w:szCs w:val="18"/>
        </w:rPr>
        <w:t>73</w:t>
      </w:r>
      <w:r w:rsidR="00B35E3D">
        <w:rPr>
          <w:b/>
          <w:bCs/>
          <w:sz w:val="18"/>
          <w:szCs w:val="18"/>
        </w:rPr>
        <w:t xml:space="preserve"> </w:t>
      </w:r>
      <w:r w:rsidR="00FE5429" w:rsidRPr="0024178E">
        <w:rPr>
          <w:b/>
          <w:sz w:val="16"/>
          <w:szCs w:val="16"/>
        </w:rPr>
        <w:t>mois</w:t>
      </w:r>
    </w:p>
    <w:p w14:paraId="60C0CD33" w14:textId="774A532A" w:rsidR="004C682A" w:rsidRPr="0024178E" w:rsidRDefault="004C682A" w:rsidP="009752E3">
      <w:pPr>
        <w:numPr>
          <w:ilvl w:val="0"/>
          <w:numId w:val="7"/>
        </w:numPr>
        <w:spacing w:line="276" w:lineRule="auto"/>
        <w:jc w:val="both"/>
        <w:rPr>
          <w:b/>
          <w:sz w:val="16"/>
          <w:szCs w:val="16"/>
        </w:rPr>
      </w:pPr>
      <w:r w:rsidRPr="0024178E">
        <w:rPr>
          <w:bCs/>
          <w:sz w:val="16"/>
          <w:szCs w:val="16"/>
        </w:rPr>
        <w:t>Taux</w:t>
      </w:r>
      <w:r w:rsidRPr="0024178E">
        <w:rPr>
          <w:b/>
          <w:sz w:val="16"/>
          <w:szCs w:val="16"/>
        </w:rPr>
        <w:t xml:space="preserve"> : </w:t>
      </w:r>
      <w:r w:rsidR="00B35E3D">
        <w:rPr>
          <w:b/>
          <w:sz w:val="16"/>
          <w:szCs w:val="16"/>
        </w:rPr>
        <w:t>6,7</w:t>
      </w:r>
      <w:r w:rsidR="00B35E3D" w:rsidRPr="0024178E">
        <w:rPr>
          <w:b/>
          <w:sz w:val="16"/>
          <w:szCs w:val="16"/>
        </w:rPr>
        <w:t xml:space="preserve"> %</w:t>
      </w:r>
      <w:r w:rsidR="005750AA" w:rsidRPr="0024178E">
        <w:rPr>
          <w:b/>
          <w:sz w:val="16"/>
          <w:szCs w:val="16"/>
        </w:rPr>
        <w:t xml:space="preserve"> mensuel (</w:t>
      </w:r>
      <w:r w:rsidR="00B35E3D" w:rsidRPr="00B35E3D">
        <w:rPr>
          <w:b/>
          <w:sz w:val="16"/>
          <w:szCs w:val="16"/>
        </w:rPr>
        <w:t>80 </w:t>
      </w:r>
      <w:r w:rsidR="005750AA" w:rsidRPr="0024178E">
        <w:rPr>
          <w:b/>
          <w:sz w:val="16"/>
          <w:szCs w:val="16"/>
        </w:rPr>
        <w:t>% annuel)</w:t>
      </w:r>
    </w:p>
    <w:p w14:paraId="1D9F9501" w14:textId="79BDC33D" w:rsidR="00DC2D87" w:rsidRPr="0024178E" w:rsidRDefault="00DC2D87" w:rsidP="00E30B17">
      <w:pPr>
        <w:numPr>
          <w:ilvl w:val="0"/>
          <w:numId w:val="7"/>
        </w:numPr>
        <w:spacing w:after="200" w:line="276" w:lineRule="auto"/>
        <w:jc w:val="both"/>
        <w:rPr>
          <w:b/>
          <w:sz w:val="16"/>
          <w:szCs w:val="16"/>
        </w:rPr>
      </w:pPr>
      <w:r w:rsidRPr="0024178E">
        <w:rPr>
          <w:bCs/>
          <w:sz w:val="16"/>
          <w:szCs w:val="16"/>
        </w:rPr>
        <w:t>Capital + intérêt</w:t>
      </w:r>
      <w:r w:rsidRPr="0024178E">
        <w:rPr>
          <w:b/>
          <w:sz w:val="16"/>
          <w:szCs w:val="16"/>
        </w:rPr>
        <w:t> </w:t>
      </w:r>
      <w:bookmarkStart w:id="44" w:name="_Hlk178320099"/>
      <w:r w:rsidRPr="0024178E">
        <w:rPr>
          <w:b/>
          <w:sz w:val="16"/>
          <w:szCs w:val="16"/>
        </w:rPr>
        <w:t xml:space="preserve">: </w:t>
      </w:r>
      <w:r w:rsidR="00B35E3D" w:rsidRPr="005A28B8">
        <w:rPr>
          <w:b/>
          <w:bCs/>
          <w:sz w:val="18"/>
          <w:szCs w:val="18"/>
        </w:rPr>
        <w:t>90</w:t>
      </w:r>
      <w:r w:rsidR="00B35E3D">
        <w:rPr>
          <w:b/>
          <w:bCs/>
          <w:sz w:val="18"/>
          <w:szCs w:val="18"/>
        </w:rPr>
        <w:t xml:space="preserve"> </w:t>
      </w:r>
      <w:r w:rsidR="00082FC7" w:rsidRPr="0024178E">
        <w:rPr>
          <w:b/>
          <w:sz w:val="16"/>
          <w:szCs w:val="16"/>
        </w:rPr>
        <w:t xml:space="preserve">FCFA </w:t>
      </w:r>
      <w:bookmarkEnd w:id="44"/>
    </w:p>
    <w:p w14:paraId="4C82F147" w14:textId="385FDA5E" w:rsidR="00BE1E2C" w:rsidRPr="0024178E" w:rsidRDefault="00BE1E2C" w:rsidP="00E30B17">
      <w:pPr>
        <w:numPr>
          <w:ilvl w:val="0"/>
          <w:numId w:val="7"/>
        </w:numPr>
        <w:spacing w:after="200" w:line="276" w:lineRule="auto"/>
        <w:jc w:val="both"/>
        <w:rPr>
          <w:b/>
          <w:sz w:val="16"/>
          <w:szCs w:val="16"/>
        </w:rPr>
      </w:pPr>
      <w:r w:rsidRPr="0024178E">
        <w:rPr>
          <w:b/>
          <w:sz w:val="16"/>
          <w:szCs w:val="16"/>
        </w:rPr>
        <w:t xml:space="preserve">Date de la </w:t>
      </w:r>
      <w:r w:rsidR="00150930" w:rsidRPr="0024178E">
        <w:rPr>
          <w:b/>
          <w:sz w:val="16"/>
          <w:szCs w:val="16"/>
        </w:rPr>
        <w:t>première</w:t>
      </w:r>
      <w:r w:rsidRPr="0024178E">
        <w:rPr>
          <w:b/>
          <w:sz w:val="16"/>
          <w:szCs w:val="16"/>
        </w:rPr>
        <w:t xml:space="preserve"> échéance</w:t>
      </w:r>
      <w:r w:rsidR="00BD5E12">
        <w:rPr>
          <w:b/>
          <w:sz w:val="16"/>
          <w:szCs w:val="16"/>
        </w:rPr>
        <w:t xml:space="preserve"> : </w:t>
      </w:r>
      <w:r w:rsidR="00315C28" w:rsidRPr="00315C28">
        <w:rPr>
          <w:b/>
          <w:sz w:val="16"/>
          <w:szCs w:val="16"/>
        </w:rPr>
        <w:t>13 novembre 2024</w:t>
      </w:r>
    </w:p>
    <w:p w14:paraId="02CE42B2" w14:textId="6F16B947" w:rsidR="00B30551" w:rsidRPr="00550966" w:rsidRDefault="00BE1E2C" w:rsidP="00550966">
      <w:pPr>
        <w:numPr>
          <w:ilvl w:val="0"/>
          <w:numId w:val="7"/>
        </w:numPr>
        <w:spacing w:after="200" w:line="276" w:lineRule="auto"/>
        <w:jc w:val="both"/>
        <w:rPr>
          <w:b/>
          <w:sz w:val="16"/>
          <w:szCs w:val="16"/>
        </w:rPr>
      </w:pPr>
      <w:r w:rsidRPr="0024178E">
        <w:rPr>
          <w:b/>
          <w:sz w:val="16"/>
          <w:szCs w:val="16"/>
        </w:rPr>
        <w:t>Date de la dernière échéance :</w:t>
      </w:r>
      <w:bookmarkEnd w:id="43"/>
      <w:r w:rsidR="00315C28" w:rsidRPr="00315C28">
        <w:rPr>
          <w:b/>
          <w:sz w:val="16"/>
          <w:szCs w:val="16"/>
        </w:rPr>
        <w:t xml:space="preserve"> </w:t>
      </w:r>
      <w:r w:rsidR="00315C28">
        <w:rPr>
          <w:b/>
          <w:sz w:val="16"/>
          <w:szCs w:val="16"/>
        </w:rPr>
        <w:t>21 novembre 2024</w:t>
      </w:r>
    </w:p>
    <w:p w14:paraId="3A6D2094" w14:textId="0169127F" w:rsidR="00E50A5F" w:rsidRPr="0024178E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24178E">
        <w:rPr>
          <w:b/>
          <w:bCs/>
          <w:sz w:val="16"/>
          <w:szCs w:val="16"/>
          <w:u w:val="single"/>
        </w:rPr>
        <w:t>ARTICLE 3 </w:t>
      </w:r>
      <w:r w:rsidRPr="0024178E">
        <w:rPr>
          <w:b/>
          <w:bCs/>
          <w:sz w:val="16"/>
          <w:szCs w:val="16"/>
        </w:rPr>
        <w:t xml:space="preserve">: </w:t>
      </w:r>
      <w:r w:rsidR="00E50A5F" w:rsidRPr="0024178E">
        <w:rPr>
          <w:b/>
          <w:bCs/>
          <w:sz w:val="16"/>
          <w:szCs w:val="16"/>
        </w:rPr>
        <w:t>ORIGINE DE PROPRIETE</w:t>
      </w:r>
    </w:p>
    <w:p w14:paraId="67CCD283" w14:textId="4A414A16" w:rsidR="00C54ACA" w:rsidRPr="0042473F" w:rsidRDefault="00C54ACA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</w:p>
    <w:p w14:paraId="2AD4F73A" w14:textId="120B2980" w:rsidR="00150930" w:rsidRPr="0024178E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 w:rsidRPr="0042473F">
        <w:rPr>
          <w:bCs/>
          <w:sz w:val="16"/>
          <w:szCs w:val="16"/>
        </w:rPr>
        <w:t>Le bien présentement objet d</w:t>
      </w:r>
      <w:r w:rsidR="003011A0" w:rsidRPr="0042473F">
        <w:rPr>
          <w:bCs/>
          <w:sz w:val="16"/>
          <w:szCs w:val="16"/>
        </w:rPr>
        <w:t>e</w:t>
      </w:r>
      <w:r w:rsidRPr="0042473F">
        <w:rPr>
          <w:bCs/>
          <w:sz w:val="16"/>
          <w:szCs w:val="16"/>
        </w:rPr>
        <w:t xml:space="preserve"> ce contrat, appartient à</w:t>
      </w:r>
      <w:r w:rsidR="007C6127" w:rsidRPr="007C6127">
        <w:rPr>
          <w:b/>
          <w:sz w:val="18"/>
          <w:szCs w:val="18"/>
        </w:rPr>
        <w:t xml:space="preserve"> </w:t>
      </w:r>
      <w:r w:rsidR="00176742" w:rsidRPr="00176742">
        <w:rPr>
          <w:b/>
          <w:bCs/>
          <w:sz w:val="16"/>
          <w:szCs w:val="16"/>
        </w:rPr>
        <w:t>Eligendi iusto exped Sed similique aliqui</w:t>
      </w:r>
      <w:r w:rsidRPr="0042473F">
        <w:rPr>
          <w:bCs/>
          <w:sz w:val="16"/>
          <w:szCs w:val="16"/>
        </w:rPr>
        <w:t xml:space="preserve">, susnommé, pour l’avoir </w:t>
      </w:r>
      <w:r w:rsidR="00204AAA" w:rsidRPr="0042473F">
        <w:rPr>
          <w:bCs/>
          <w:sz w:val="16"/>
          <w:szCs w:val="16"/>
        </w:rPr>
        <w:t>par voie de</w:t>
      </w:r>
      <w:r w:rsidR="00204AAA" w:rsidRPr="00204AAA">
        <w:rPr>
          <w:bCs/>
          <w:sz w:val="16"/>
          <w:szCs w:val="16"/>
        </w:rPr>
        <w:t xml:space="preserve"> décret portant attribution à titre provisoire et onéreux </w:t>
      </w:r>
      <w:r w:rsidRPr="00204AAA">
        <w:rPr>
          <w:bCs/>
          <w:sz w:val="16"/>
          <w:szCs w:val="16"/>
        </w:rPr>
        <w:t xml:space="preserve">suivant un acte établi le </w:t>
      </w:r>
      <w:r w:rsidR="00204AAA" w:rsidRPr="00204AAA">
        <w:rPr>
          <w:bCs/>
          <w:sz w:val="16"/>
          <w:szCs w:val="16"/>
        </w:rPr>
        <w:t>19 Mars 1996.</w:t>
      </w:r>
      <w:r w:rsidRPr="0024178E">
        <w:rPr>
          <w:bCs/>
          <w:sz w:val="16"/>
          <w:szCs w:val="16"/>
        </w:rPr>
        <w:t xml:space="preserve"> </w:t>
      </w:r>
    </w:p>
    <w:p w14:paraId="579BA6A3" w14:textId="77777777" w:rsidR="00EB5521" w:rsidRDefault="00EB552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  <w:u w:val="single"/>
        </w:rPr>
      </w:pPr>
    </w:p>
    <w:p w14:paraId="5F0CD313" w14:textId="576EFAE2" w:rsidR="00BE1E2C" w:rsidRPr="0024178E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24178E">
        <w:rPr>
          <w:b/>
          <w:sz w:val="16"/>
          <w:szCs w:val="16"/>
          <w:u w:val="single"/>
        </w:rPr>
        <w:t>ARTICLE 4</w:t>
      </w:r>
      <w:r w:rsidRPr="0024178E">
        <w:rPr>
          <w:b/>
          <w:sz w:val="16"/>
          <w:szCs w:val="16"/>
        </w:rPr>
        <w:t xml:space="preserve"> : DESIGNATION DU BIEN </w:t>
      </w:r>
    </w:p>
    <w:p w14:paraId="70EE9AA4" w14:textId="77777777" w:rsidR="00BE1E2C" w:rsidRPr="0024178E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</w:p>
    <w:p w14:paraId="4EB9283C" w14:textId="4787A5E7" w:rsidR="00204AAA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 w:rsidRPr="0024178E">
        <w:rPr>
          <w:bCs/>
          <w:sz w:val="16"/>
          <w:szCs w:val="16"/>
        </w:rPr>
        <w:t>Le bien objet de ce contrat est</w:t>
      </w:r>
      <w:r w:rsidR="00321BBA">
        <w:rPr>
          <w:bCs/>
          <w:sz w:val="16"/>
          <w:szCs w:val="16"/>
        </w:rPr>
        <w:t xml:space="preserve"> un terrain </w:t>
      </w:r>
      <w:r w:rsidR="00AC304A">
        <w:rPr>
          <w:bCs/>
          <w:sz w:val="16"/>
          <w:szCs w:val="16"/>
        </w:rPr>
        <w:t>bâtie</w:t>
      </w:r>
      <w:r w:rsidRPr="0024178E">
        <w:rPr>
          <w:bCs/>
          <w:sz w:val="16"/>
          <w:szCs w:val="16"/>
        </w:rPr>
        <w:t xml:space="preserve"> situé dans la commune de Libreville au </w:t>
      </w:r>
      <w:r w:rsidR="00AA206E" w:rsidRPr="0024178E">
        <w:rPr>
          <w:bCs/>
          <w:sz w:val="16"/>
          <w:szCs w:val="16"/>
        </w:rPr>
        <w:t>lieudit</w:t>
      </w:r>
      <w:r w:rsidRPr="0024178E">
        <w:rPr>
          <w:bCs/>
          <w:sz w:val="16"/>
          <w:szCs w:val="16"/>
        </w:rPr>
        <w:t xml:space="preserve"> </w:t>
      </w:r>
      <w:r w:rsidR="00EB5521" w:rsidRPr="00550966">
        <w:rPr>
          <w:b/>
          <w:sz w:val="16"/>
          <w:szCs w:val="16"/>
        </w:rPr>
        <w:t>Nzeng-Ayong</w:t>
      </w:r>
      <w:r w:rsidR="00EB5521">
        <w:rPr>
          <w:bCs/>
          <w:sz w:val="16"/>
          <w:szCs w:val="16"/>
        </w:rPr>
        <w:t xml:space="preserve"> </w:t>
      </w:r>
      <w:r w:rsidR="00EB5521" w:rsidRPr="0024178E">
        <w:rPr>
          <w:bCs/>
          <w:sz w:val="16"/>
          <w:szCs w:val="16"/>
        </w:rPr>
        <w:t>sur</w:t>
      </w:r>
      <w:r w:rsidRPr="0024178E">
        <w:rPr>
          <w:bCs/>
          <w:sz w:val="16"/>
          <w:szCs w:val="16"/>
        </w:rPr>
        <w:t xml:space="preserve"> la </w:t>
      </w:r>
      <w:r w:rsidR="00AA206E" w:rsidRPr="0024178E">
        <w:rPr>
          <w:bCs/>
          <w:sz w:val="16"/>
          <w:szCs w:val="16"/>
        </w:rPr>
        <w:t xml:space="preserve">parcelle </w:t>
      </w:r>
      <w:r w:rsidR="00AA206E" w:rsidRPr="00550966">
        <w:rPr>
          <w:b/>
          <w:sz w:val="16"/>
          <w:szCs w:val="16"/>
        </w:rPr>
        <w:t xml:space="preserve">N° </w:t>
      </w:r>
      <w:r w:rsidR="00EB5521" w:rsidRPr="00550966">
        <w:rPr>
          <w:b/>
          <w:sz w:val="16"/>
          <w:szCs w:val="16"/>
        </w:rPr>
        <w:t>27</w:t>
      </w:r>
      <w:r w:rsidR="00AA206E" w:rsidRPr="00550966">
        <w:rPr>
          <w:b/>
          <w:sz w:val="16"/>
          <w:szCs w:val="16"/>
        </w:rPr>
        <w:t xml:space="preserve"> de la </w:t>
      </w:r>
      <w:r w:rsidRPr="00550966">
        <w:rPr>
          <w:b/>
          <w:sz w:val="16"/>
          <w:szCs w:val="16"/>
        </w:rPr>
        <w:t xml:space="preserve">section </w:t>
      </w:r>
      <w:r w:rsidR="00EB5521" w:rsidRPr="00550966">
        <w:rPr>
          <w:b/>
          <w:sz w:val="16"/>
          <w:szCs w:val="16"/>
        </w:rPr>
        <w:t>ZN3</w:t>
      </w:r>
      <w:r w:rsidRPr="0024178E">
        <w:rPr>
          <w:bCs/>
          <w:sz w:val="16"/>
          <w:szCs w:val="16"/>
        </w:rPr>
        <w:t xml:space="preserve"> </w:t>
      </w:r>
      <w:r w:rsidR="00F55CB0">
        <w:rPr>
          <w:bCs/>
          <w:sz w:val="16"/>
          <w:szCs w:val="16"/>
        </w:rPr>
        <w:t xml:space="preserve">du plan cadastral de </w:t>
      </w:r>
      <w:r w:rsidR="007E1F22">
        <w:rPr>
          <w:bCs/>
          <w:sz w:val="16"/>
          <w:szCs w:val="16"/>
        </w:rPr>
        <w:t xml:space="preserve">Libreville, </w:t>
      </w:r>
      <w:r w:rsidR="007E1F22" w:rsidRPr="007E1F22">
        <w:rPr>
          <w:bCs/>
          <w:sz w:val="16"/>
          <w:szCs w:val="16"/>
        </w:rPr>
        <w:t xml:space="preserve">étendu sur une superficie de </w:t>
      </w:r>
      <w:r w:rsidR="007E1F22" w:rsidRPr="00550966">
        <w:rPr>
          <w:b/>
          <w:sz w:val="16"/>
          <w:szCs w:val="16"/>
        </w:rPr>
        <w:t>60</w:t>
      </w:r>
      <w:r w:rsidR="006C4F8A">
        <w:rPr>
          <w:b/>
          <w:sz w:val="16"/>
          <w:szCs w:val="16"/>
        </w:rPr>
        <w:t>6</w:t>
      </w:r>
      <w:r w:rsidR="007E1F22" w:rsidRPr="00550966">
        <w:rPr>
          <w:b/>
          <w:sz w:val="16"/>
          <w:szCs w:val="16"/>
        </w:rPr>
        <w:t xml:space="preserve"> m²</w:t>
      </w:r>
      <w:r w:rsidR="00550966" w:rsidRPr="00550966">
        <w:rPr>
          <w:b/>
          <w:sz w:val="16"/>
          <w:szCs w:val="16"/>
        </w:rPr>
        <w:t>, titre foncier : 18366</w:t>
      </w:r>
      <w:r w:rsidR="007E1F22" w:rsidRPr="007E1F22">
        <w:rPr>
          <w:bCs/>
          <w:sz w:val="16"/>
          <w:szCs w:val="16"/>
        </w:rPr>
        <w:t>.</w:t>
      </w:r>
    </w:p>
    <w:p w14:paraId="1B125260" w14:textId="142F7A79" w:rsidR="004936C0" w:rsidRDefault="007E1F22" w:rsidP="007E1F22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 w:rsidRPr="0024178E">
        <w:rPr>
          <w:bCs/>
          <w:sz w:val="16"/>
          <w:szCs w:val="16"/>
        </w:rPr>
        <w:t xml:space="preserve">Il comprend </w:t>
      </w:r>
      <w:r w:rsidR="00550966">
        <w:rPr>
          <w:bCs/>
          <w:sz w:val="16"/>
          <w:szCs w:val="16"/>
        </w:rPr>
        <w:t>un bâtiment</w:t>
      </w:r>
      <w:r w:rsidR="006C4F8A">
        <w:rPr>
          <w:bCs/>
          <w:sz w:val="16"/>
          <w:szCs w:val="16"/>
        </w:rPr>
        <w:t xml:space="preserve"> à usage d’habitation de type </w:t>
      </w:r>
      <w:r w:rsidR="004936C0">
        <w:rPr>
          <w:bCs/>
          <w:sz w:val="16"/>
          <w:szCs w:val="16"/>
        </w:rPr>
        <w:t>plain-pied, réalisé en matériel durable. La surface totale construite du bâtiment est de 193 m</w:t>
      </w:r>
      <w:r w:rsidR="006249FE">
        <w:rPr>
          <w:bCs/>
          <w:sz w:val="16"/>
          <w:szCs w:val="16"/>
        </w:rPr>
        <w:t>²</w:t>
      </w:r>
      <w:r w:rsidR="004936C0">
        <w:rPr>
          <w:bCs/>
          <w:sz w:val="16"/>
          <w:szCs w:val="16"/>
        </w:rPr>
        <w:t xml:space="preserve"> environ. Les composantes du bâtiment sont présentées comme suit :</w:t>
      </w:r>
      <w:r w:rsidR="00550966">
        <w:rPr>
          <w:bCs/>
          <w:sz w:val="16"/>
          <w:szCs w:val="16"/>
        </w:rPr>
        <w:t xml:space="preserve"> </w:t>
      </w:r>
    </w:p>
    <w:p w14:paraId="00923A47" w14:textId="6E1464F8" w:rsidR="004936C0" w:rsidRDefault="004936C0" w:rsidP="004936C0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>
        <w:rPr>
          <w:bCs/>
          <w:sz w:val="16"/>
          <w:szCs w:val="16"/>
        </w:rPr>
        <w:t>Quatre Chambres ;</w:t>
      </w:r>
    </w:p>
    <w:p w14:paraId="0441D3EF" w14:textId="55686DC0" w:rsidR="004936C0" w:rsidRDefault="004936C0" w:rsidP="004936C0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>
        <w:rPr>
          <w:bCs/>
          <w:sz w:val="16"/>
          <w:szCs w:val="16"/>
        </w:rPr>
        <w:t>Un séjour/ Salle à manger ;</w:t>
      </w:r>
    </w:p>
    <w:p w14:paraId="65A886A5" w14:textId="0DA92135" w:rsidR="004936C0" w:rsidRDefault="004936C0" w:rsidP="004936C0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>
        <w:rPr>
          <w:bCs/>
          <w:sz w:val="16"/>
          <w:szCs w:val="16"/>
        </w:rPr>
        <w:t>Une cuisine ;</w:t>
      </w:r>
    </w:p>
    <w:p w14:paraId="412A573B" w14:textId="2C0DFF5D" w:rsidR="004936C0" w:rsidRDefault="004936C0" w:rsidP="004936C0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>
        <w:rPr>
          <w:bCs/>
          <w:sz w:val="16"/>
          <w:szCs w:val="16"/>
        </w:rPr>
        <w:t>Une terrasse ;</w:t>
      </w:r>
    </w:p>
    <w:p w14:paraId="0E9D51BA" w14:textId="770AE2D5" w:rsidR="004936C0" w:rsidRDefault="004936C0" w:rsidP="004936C0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>
        <w:rPr>
          <w:bCs/>
          <w:sz w:val="16"/>
          <w:szCs w:val="16"/>
        </w:rPr>
        <w:t>Trois salles d’eau ;</w:t>
      </w:r>
    </w:p>
    <w:p w14:paraId="3ECBF77F" w14:textId="43827976" w:rsidR="004936C0" w:rsidRDefault="004936C0" w:rsidP="004936C0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>
        <w:rPr>
          <w:bCs/>
          <w:sz w:val="16"/>
          <w:szCs w:val="16"/>
        </w:rPr>
        <w:t>Un WC visiteurs ;</w:t>
      </w:r>
    </w:p>
    <w:p w14:paraId="7946F0F4" w14:textId="77777777" w:rsidR="006249FE" w:rsidRDefault="004936C0" w:rsidP="004936C0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 w:rsidRPr="004936C0">
        <w:rPr>
          <w:bCs/>
          <w:sz w:val="16"/>
          <w:szCs w:val="16"/>
        </w:rPr>
        <w:t>Et</w:t>
      </w:r>
      <w:r w:rsidR="00550966" w:rsidRPr="004936C0">
        <w:rPr>
          <w:bCs/>
          <w:sz w:val="16"/>
          <w:szCs w:val="16"/>
        </w:rPr>
        <w:t xml:space="preserve"> une clôture</w:t>
      </w:r>
      <w:r w:rsidR="006249FE">
        <w:rPr>
          <w:bCs/>
          <w:sz w:val="16"/>
          <w:szCs w:val="16"/>
        </w:rPr>
        <w:t xml:space="preserve"> elle couvre la concession sur une superficie de 104 ml de long et 2.00m de hauteur.</w:t>
      </w:r>
      <w:r w:rsidR="007E1F22" w:rsidRPr="004936C0">
        <w:rPr>
          <w:bCs/>
          <w:sz w:val="16"/>
          <w:szCs w:val="16"/>
        </w:rPr>
        <w:t xml:space="preserve"> </w:t>
      </w:r>
    </w:p>
    <w:p w14:paraId="29C6CB25" w14:textId="7C7A421B" w:rsidR="007E1F22" w:rsidRPr="004936C0" w:rsidRDefault="006249FE" w:rsidP="004936C0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>
        <w:rPr>
          <w:bCs/>
          <w:sz w:val="16"/>
          <w:szCs w:val="16"/>
        </w:rPr>
        <w:t>Il</w:t>
      </w:r>
      <w:r w:rsidR="007E1F22" w:rsidRPr="004936C0">
        <w:rPr>
          <w:bCs/>
          <w:sz w:val="16"/>
          <w:szCs w:val="16"/>
        </w:rPr>
        <w:t xml:space="preserve"> a été évalué à </w:t>
      </w:r>
      <w:r w:rsidR="007E1F22" w:rsidRPr="004936C0">
        <w:rPr>
          <w:b/>
          <w:sz w:val="16"/>
          <w:szCs w:val="16"/>
        </w:rPr>
        <w:t>114 112 000 F CFA</w:t>
      </w:r>
      <w:r w:rsidR="007E1F22" w:rsidRPr="004936C0">
        <w:rPr>
          <w:bCs/>
          <w:sz w:val="16"/>
          <w:szCs w:val="16"/>
        </w:rPr>
        <w:t xml:space="preserve"> le 27/09/2024 par </w:t>
      </w:r>
      <w:r w:rsidR="007E1F22" w:rsidRPr="004936C0">
        <w:rPr>
          <w:b/>
          <w:sz w:val="16"/>
          <w:szCs w:val="16"/>
        </w:rPr>
        <w:t>Madame Marie France ANGO, OBIANG Architecte – Urbaniste, expert judiciaire en estimation immobilières agrée près la Cour d’Appel Judiciaire de Libreville</w:t>
      </w:r>
      <w:r w:rsidR="007E1F22" w:rsidRPr="004936C0">
        <w:rPr>
          <w:bCs/>
          <w:sz w:val="16"/>
          <w:szCs w:val="16"/>
        </w:rPr>
        <w:t xml:space="preserve"> </w:t>
      </w:r>
    </w:p>
    <w:p w14:paraId="55475923" w14:textId="4A6C2002" w:rsidR="007E1F22" w:rsidRPr="0024178E" w:rsidRDefault="007E1F22" w:rsidP="007E1F22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 w:rsidRPr="0024178E">
        <w:rPr>
          <w:bCs/>
          <w:sz w:val="16"/>
          <w:szCs w:val="16"/>
        </w:rPr>
        <w:t>Tel que ce bien existe avec ses aisances, parties attenantes et dépendances, et les droits de toute nature qui y sont attachés, sans exception ni réserve</w:t>
      </w:r>
    </w:p>
    <w:p w14:paraId="24513F5A" w14:textId="77777777" w:rsidR="004F7C7D" w:rsidRPr="0024178E" w:rsidRDefault="004F7C7D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  <w:u w:val="single"/>
        </w:rPr>
      </w:pPr>
    </w:p>
    <w:p w14:paraId="05B39EDF" w14:textId="683FF7C6" w:rsidR="00E30B1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  <w:u w:val="single"/>
        </w:rPr>
      </w:pPr>
      <w:r w:rsidRPr="0024178E">
        <w:rPr>
          <w:b/>
          <w:bCs/>
          <w:sz w:val="16"/>
          <w:szCs w:val="16"/>
          <w:u w:val="single"/>
        </w:rPr>
        <w:t xml:space="preserve">ARTICLE </w:t>
      </w:r>
      <w:r w:rsidR="00150930" w:rsidRPr="0024178E">
        <w:rPr>
          <w:b/>
          <w:bCs/>
          <w:sz w:val="16"/>
          <w:szCs w:val="16"/>
          <w:u w:val="single"/>
        </w:rPr>
        <w:t>5</w:t>
      </w:r>
      <w:r w:rsidRPr="0024178E">
        <w:rPr>
          <w:b/>
          <w:bCs/>
          <w:sz w:val="16"/>
          <w:szCs w:val="16"/>
          <w:u w:val="single"/>
        </w:rPr>
        <w:t> </w:t>
      </w:r>
      <w:r w:rsidRPr="0024178E">
        <w:rPr>
          <w:b/>
          <w:bCs/>
          <w:sz w:val="16"/>
          <w:szCs w:val="16"/>
        </w:rPr>
        <w:t xml:space="preserve">: </w:t>
      </w:r>
      <w:r w:rsidR="00E50A5F" w:rsidRPr="0024178E">
        <w:rPr>
          <w:b/>
          <w:bCs/>
          <w:sz w:val="16"/>
          <w:szCs w:val="16"/>
        </w:rPr>
        <w:t>CONDITIONS</w:t>
      </w:r>
      <w:r w:rsidR="00E50A5F" w:rsidRPr="0024178E">
        <w:rPr>
          <w:b/>
          <w:bCs/>
          <w:sz w:val="16"/>
          <w:szCs w:val="16"/>
          <w:u w:val="single"/>
        </w:rPr>
        <w:t xml:space="preserve"> </w:t>
      </w:r>
    </w:p>
    <w:p w14:paraId="7F928E95" w14:textId="77777777" w:rsidR="00EB5521" w:rsidRPr="0024178E" w:rsidRDefault="00EB552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  <w:u w:val="single"/>
        </w:rPr>
      </w:pPr>
    </w:p>
    <w:p w14:paraId="47FA690A" w14:textId="6CECB5DD" w:rsidR="00E50A5F" w:rsidRPr="0024178E" w:rsidRDefault="00E50A5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24178E">
        <w:rPr>
          <w:sz w:val="16"/>
          <w:szCs w:val="16"/>
        </w:rPr>
        <w:t>En outre, et pour conférer davantage de sûreté et de garantie à l’engagement de ne pas hypothéquer</w:t>
      </w:r>
      <w:r w:rsidR="0098098F" w:rsidRPr="0024178E">
        <w:rPr>
          <w:sz w:val="16"/>
          <w:szCs w:val="16"/>
        </w:rPr>
        <w:t xml:space="preserve"> le présent bien</w:t>
      </w:r>
      <w:r w:rsidRPr="0024178E">
        <w:rPr>
          <w:sz w:val="16"/>
          <w:szCs w:val="16"/>
        </w:rPr>
        <w:t xml:space="preserve">, </w:t>
      </w:r>
      <w:r w:rsidRPr="0024178E">
        <w:rPr>
          <w:b/>
          <w:sz w:val="16"/>
          <w:szCs w:val="16"/>
        </w:rPr>
        <w:t xml:space="preserve">le promettant s’engage à remettre au bénéficiaire l’original du titre de propriété et à consentir sur </w:t>
      </w:r>
      <w:r w:rsidR="00662F28" w:rsidRPr="0024178E">
        <w:rPr>
          <w:b/>
          <w:sz w:val="16"/>
          <w:szCs w:val="16"/>
        </w:rPr>
        <w:t>première</w:t>
      </w:r>
      <w:r w:rsidR="00061782" w:rsidRPr="0024178E">
        <w:rPr>
          <w:b/>
          <w:sz w:val="16"/>
          <w:szCs w:val="16"/>
        </w:rPr>
        <w:t xml:space="preserve"> </w:t>
      </w:r>
      <w:r w:rsidR="00662F28" w:rsidRPr="0024178E">
        <w:rPr>
          <w:b/>
          <w:sz w:val="16"/>
          <w:szCs w:val="16"/>
        </w:rPr>
        <w:t>réquisition</w:t>
      </w:r>
      <w:r w:rsidRPr="0024178E">
        <w:rPr>
          <w:b/>
          <w:sz w:val="16"/>
          <w:szCs w:val="16"/>
        </w:rPr>
        <w:t xml:space="preserve"> du bénéficiaire une </w:t>
      </w:r>
      <w:r w:rsidR="00662F28" w:rsidRPr="0024178E">
        <w:rPr>
          <w:b/>
          <w:sz w:val="16"/>
          <w:szCs w:val="16"/>
        </w:rPr>
        <w:t>hypothèque</w:t>
      </w:r>
      <w:r w:rsidRPr="0024178E">
        <w:rPr>
          <w:b/>
          <w:sz w:val="16"/>
          <w:szCs w:val="16"/>
        </w:rPr>
        <w:t xml:space="preserve"> de 1</w:t>
      </w:r>
      <w:r w:rsidRPr="0024178E">
        <w:rPr>
          <w:b/>
          <w:sz w:val="16"/>
          <w:szCs w:val="16"/>
          <w:vertAlign w:val="superscript"/>
        </w:rPr>
        <w:t>er</w:t>
      </w:r>
      <w:r w:rsidRPr="0024178E">
        <w:rPr>
          <w:b/>
          <w:sz w:val="16"/>
          <w:szCs w:val="16"/>
        </w:rPr>
        <w:t xml:space="preserve"> rang sur les biens désignés ci-</w:t>
      </w:r>
      <w:r w:rsidR="009F0407" w:rsidRPr="0024178E">
        <w:rPr>
          <w:b/>
          <w:sz w:val="16"/>
          <w:szCs w:val="16"/>
        </w:rPr>
        <w:t>dessus</w:t>
      </w:r>
      <w:r w:rsidR="009F0407" w:rsidRPr="0024178E">
        <w:rPr>
          <w:sz w:val="16"/>
          <w:szCs w:val="16"/>
        </w:rPr>
        <w:t>.</w:t>
      </w:r>
    </w:p>
    <w:p w14:paraId="6C9C788D" w14:textId="65FF36D4" w:rsidR="00E50A5F" w:rsidRPr="0024178E" w:rsidRDefault="00E50A5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24178E">
        <w:rPr>
          <w:sz w:val="16"/>
          <w:szCs w:val="16"/>
        </w:rPr>
        <w:t xml:space="preserve">Ladite </w:t>
      </w:r>
      <w:r w:rsidR="00662F28" w:rsidRPr="0024178E">
        <w:rPr>
          <w:sz w:val="16"/>
          <w:szCs w:val="16"/>
        </w:rPr>
        <w:t>hypothèque</w:t>
      </w:r>
      <w:r w:rsidR="00AA206E" w:rsidRPr="0024178E">
        <w:rPr>
          <w:sz w:val="16"/>
          <w:szCs w:val="16"/>
        </w:rPr>
        <w:t>,</w:t>
      </w:r>
      <w:r w:rsidRPr="0024178E">
        <w:rPr>
          <w:sz w:val="16"/>
          <w:szCs w:val="16"/>
        </w:rPr>
        <w:t xml:space="preserve"> si elle se réalise, aura lieu conformément aux </w:t>
      </w:r>
      <w:r w:rsidR="00662F28" w:rsidRPr="0024178E">
        <w:rPr>
          <w:sz w:val="16"/>
          <w:szCs w:val="16"/>
        </w:rPr>
        <w:t>règles</w:t>
      </w:r>
      <w:r w:rsidRPr="0024178E">
        <w:rPr>
          <w:sz w:val="16"/>
          <w:szCs w:val="16"/>
        </w:rPr>
        <w:t xml:space="preserve"> de droit en </w:t>
      </w:r>
      <w:r w:rsidR="00662F28" w:rsidRPr="0024178E">
        <w:rPr>
          <w:sz w:val="16"/>
          <w:szCs w:val="16"/>
        </w:rPr>
        <w:t>matière</w:t>
      </w:r>
      <w:r w:rsidRPr="0024178E">
        <w:rPr>
          <w:sz w:val="16"/>
          <w:szCs w:val="16"/>
        </w:rPr>
        <w:t xml:space="preserve"> d’</w:t>
      </w:r>
      <w:r w:rsidR="00662F28" w:rsidRPr="0024178E">
        <w:rPr>
          <w:sz w:val="16"/>
          <w:szCs w:val="16"/>
        </w:rPr>
        <w:t>hypothèque</w:t>
      </w:r>
      <w:r w:rsidR="00306EF5" w:rsidRPr="0024178E">
        <w:rPr>
          <w:sz w:val="16"/>
          <w:szCs w:val="16"/>
        </w:rPr>
        <w:t xml:space="preserve"> et de prêt et permet</w:t>
      </w:r>
      <w:r w:rsidRPr="0024178E">
        <w:rPr>
          <w:sz w:val="16"/>
          <w:szCs w:val="16"/>
        </w:rPr>
        <w:t xml:space="preserve">tra </w:t>
      </w:r>
      <w:r w:rsidR="00306EF5" w:rsidRPr="0024178E">
        <w:rPr>
          <w:sz w:val="16"/>
          <w:szCs w:val="16"/>
        </w:rPr>
        <w:t xml:space="preserve">de couvrir le capital restant du prêt majoré de tous les </w:t>
      </w:r>
      <w:r w:rsidR="00662F28" w:rsidRPr="0024178E">
        <w:rPr>
          <w:sz w:val="16"/>
          <w:szCs w:val="16"/>
        </w:rPr>
        <w:t>intérêts</w:t>
      </w:r>
      <w:r w:rsidR="00306EF5" w:rsidRPr="0024178E">
        <w:rPr>
          <w:sz w:val="16"/>
          <w:szCs w:val="16"/>
        </w:rPr>
        <w:t xml:space="preserve">, frais, commissions et </w:t>
      </w:r>
      <w:r w:rsidR="00662F28" w:rsidRPr="0024178E">
        <w:rPr>
          <w:sz w:val="16"/>
          <w:szCs w:val="16"/>
        </w:rPr>
        <w:t>accessoires</w:t>
      </w:r>
      <w:r w:rsidR="00306EF5" w:rsidRPr="0024178E">
        <w:rPr>
          <w:sz w:val="16"/>
          <w:szCs w:val="16"/>
        </w:rPr>
        <w:t xml:space="preserve"> y afférents.</w:t>
      </w:r>
    </w:p>
    <w:p w14:paraId="47561E55" w14:textId="77777777" w:rsidR="00B30551" w:rsidRPr="0024178E" w:rsidRDefault="00B3055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49C9A3D8" w14:textId="5ABBC398" w:rsidR="00306EF5" w:rsidRPr="0024178E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24178E">
        <w:rPr>
          <w:b/>
          <w:sz w:val="16"/>
          <w:szCs w:val="16"/>
        </w:rPr>
        <w:t xml:space="preserve">Le promettant s’interdit, pendant toute la durée de </w:t>
      </w:r>
      <w:r w:rsidR="00662F28" w:rsidRPr="0024178E">
        <w:rPr>
          <w:b/>
          <w:sz w:val="16"/>
          <w:szCs w:val="16"/>
        </w:rPr>
        <w:t>la présente</w:t>
      </w:r>
      <w:r w:rsidRPr="0024178E">
        <w:rPr>
          <w:b/>
          <w:sz w:val="16"/>
          <w:szCs w:val="16"/>
        </w:rPr>
        <w:t xml:space="preserve"> promesse, tout acte susceptible de porter atteinte aux droits et aux </w:t>
      </w:r>
      <w:r w:rsidR="00662F28" w:rsidRPr="0024178E">
        <w:rPr>
          <w:b/>
          <w:sz w:val="16"/>
          <w:szCs w:val="16"/>
        </w:rPr>
        <w:t>privilèges</w:t>
      </w:r>
      <w:r w:rsidRPr="0024178E">
        <w:rPr>
          <w:b/>
          <w:sz w:val="16"/>
          <w:szCs w:val="16"/>
        </w:rPr>
        <w:t xml:space="preserve"> du bénéficiaire résultant de ladite promesse.</w:t>
      </w:r>
    </w:p>
    <w:p w14:paraId="579F8197" w14:textId="77777777" w:rsidR="00306EF5" w:rsidRPr="0024178E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24178E">
        <w:rPr>
          <w:sz w:val="16"/>
          <w:szCs w:val="16"/>
        </w:rPr>
        <w:t xml:space="preserve">Le promettant acquittera tous les frais, droits et émoluments de l’acte qui en constatera la réalisation. </w:t>
      </w:r>
    </w:p>
    <w:p w14:paraId="1D3B5BD1" w14:textId="77777777" w:rsidR="00306EF5" w:rsidRPr="0024178E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24178E">
        <w:rPr>
          <w:sz w:val="16"/>
          <w:szCs w:val="16"/>
        </w:rPr>
        <w:t xml:space="preserve">Cet engagement conserve son plein effet aussi longtemps que le </w:t>
      </w:r>
      <w:r w:rsidR="00662F28" w:rsidRPr="0024178E">
        <w:rPr>
          <w:sz w:val="16"/>
          <w:szCs w:val="16"/>
        </w:rPr>
        <w:t>bénéficiaire</w:t>
      </w:r>
      <w:r w:rsidRPr="0024178E">
        <w:rPr>
          <w:sz w:val="16"/>
          <w:szCs w:val="16"/>
        </w:rPr>
        <w:t xml:space="preserve"> apportera son concours au promettant, sauf dérogation expresse et écrite accordée par le bénéficiaire.</w:t>
      </w:r>
    </w:p>
    <w:p w14:paraId="093E323A" w14:textId="77777777" w:rsidR="00306EF5" w:rsidRPr="0024178E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3219919F" w14:textId="26D76CC4" w:rsidR="00F97CDC" w:rsidRPr="0024178E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24178E">
        <w:rPr>
          <w:b/>
          <w:bCs/>
          <w:sz w:val="16"/>
          <w:szCs w:val="16"/>
          <w:u w:val="single"/>
        </w:rPr>
        <w:t xml:space="preserve">ARTICLE </w:t>
      </w:r>
      <w:r w:rsidR="00150930" w:rsidRPr="0024178E">
        <w:rPr>
          <w:b/>
          <w:bCs/>
          <w:sz w:val="16"/>
          <w:szCs w:val="16"/>
          <w:u w:val="single"/>
        </w:rPr>
        <w:t>6</w:t>
      </w:r>
      <w:r w:rsidRPr="0024178E">
        <w:rPr>
          <w:b/>
          <w:bCs/>
          <w:sz w:val="16"/>
          <w:szCs w:val="16"/>
          <w:u w:val="single"/>
        </w:rPr>
        <w:t> </w:t>
      </w:r>
      <w:r w:rsidRPr="0024178E">
        <w:rPr>
          <w:b/>
          <w:bCs/>
          <w:sz w:val="16"/>
          <w:szCs w:val="16"/>
        </w:rPr>
        <w:t xml:space="preserve">: </w:t>
      </w:r>
      <w:r w:rsidR="00306EF5" w:rsidRPr="0024178E">
        <w:rPr>
          <w:b/>
          <w:bCs/>
          <w:sz w:val="16"/>
          <w:szCs w:val="16"/>
        </w:rPr>
        <w:t>DECLARATIONS ET ENGAGEMENTS DU PROMETTANT</w:t>
      </w:r>
    </w:p>
    <w:p w14:paraId="49DDCA50" w14:textId="77777777" w:rsidR="007A7578" w:rsidRPr="0024178E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24178E">
        <w:rPr>
          <w:b/>
          <w:sz w:val="16"/>
          <w:szCs w:val="16"/>
        </w:rPr>
        <w:t>Le promettant prend l’engagement ferme et irrévocable de ne pas aliéner, ni hypothéquer l’immeuble désigné ci-dessus.</w:t>
      </w:r>
    </w:p>
    <w:p w14:paraId="3E57468E" w14:textId="77777777" w:rsidR="006F0C1F" w:rsidRPr="0024178E" w:rsidRDefault="006F0C1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5CA73CA6" w14:textId="6A640A29" w:rsidR="00DD3FC6" w:rsidRPr="0024178E" w:rsidRDefault="0014563D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24178E">
        <w:rPr>
          <w:b/>
          <w:sz w:val="16"/>
          <w:szCs w:val="16"/>
        </w:rPr>
        <w:t>Cet engagement est pris</w:t>
      </w:r>
      <w:r w:rsidR="00DD3FC6" w:rsidRPr="0024178E">
        <w:rPr>
          <w:b/>
          <w:sz w:val="16"/>
          <w:szCs w:val="16"/>
        </w:rPr>
        <w:t xml:space="preserve"> par le promettant et</w:t>
      </w:r>
      <w:r w:rsidRPr="0024178E">
        <w:rPr>
          <w:b/>
          <w:sz w:val="16"/>
          <w:szCs w:val="16"/>
        </w:rPr>
        <w:t xml:space="preserve"> s’étend à</w:t>
      </w:r>
      <w:r w:rsidR="00DD3FC6" w:rsidRPr="0024178E">
        <w:rPr>
          <w:b/>
          <w:sz w:val="16"/>
          <w:szCs w:val="16"/>
        </w:rPr>
        <w:t xml:space="preserve"> ses héritiers, </w:t>
      </w:r>
      <w:r w:rsidR="00F24E3F" w:rsidRPr="0024178E">
        <w:rPr>
          <w:b/>
          <w:sz w:val="16"/>
          <w:szCs w:val="16"/>
        </w:rPr>
        <w:t>fussent-ils</w:t>
      </w:r>
      <w:r w:rsidR="00DD3FC6" w:rsidRPr="0024178E">
        <w:rPr>
          <w:b/>
          <w:sz w:val="16"/>
          <w:szCs w:val="16"/>
        </w:rPr>
        <w:t xml:space="preserve"> mineurs ou inc</w:t>
      </w:r>
      <w:r w:rsidRPr="0024178E">
        <w:rPr>
          <w:b/>
          <w:sz w:val="16"/>
          <w:szCs w:val="16"/>
        </w:rPr>
        <w:t>apables, pour garantir le</w:t>
      </w:r>
      <w:r w:rsidR="00DD3FC6" w:rsidRPr="0024178E">
        <w:rPr>
          <w:b/>
          <w:sz w:val="16"/>
          <w:szCs w:val="16"/>
        </w:rPr>
        <w:t xml:space="preserve"> crédit accordé par le bénéficiaire.</w:t>
      </w:r>
    </w:p>
    <w:p w14:paraId="353A7CFE" w14:textId="77777777" w:rsidR="006F0C1F" w:rsidRPr="0024178E" w:rsidRDefault="006F0C1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16CE8120" w14:textId="77777777" w:rsidR="00DD3FC6" w:rsidRPr="0024178E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24178E">
        <w:rPr>
          <w:b/>
          <w:sz w:val="16"/>
          <w:szCs w:val="16"/>
        </w:rPr>
        <w:t>Le promettant déclare qu’il n’existe de son chef aucun obstacle ni aucune restriction d’ordre légal ou contractuel à la libre affectation en garantie du bien, ni à la réalisation de la présente promesse.</w:t>
      </w:r>
    </w:p>
    <w:p w14:paraId="203FE696" w14:textId="77777777" w:rsidR="00B30551" w:rsidRPr="0024178E" w:rsidRDefault="00B3055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0B3C73C8" w14:textId="77777777" w:rsidR="00DD3FC6" w:rsidRPr="0024178E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24178E">
        <w:rPr>
          <w:b/>
          <w:sz w:val="16"/>
          <w:szCs w:val="16"/>
        </w:rPr>
        <w:t xml:space="preserve">Le promettant s’engage à </w:t>
      </w:r>
      <w:r w:rsidR="00662F28" w:rsidRPr="0024178E">
        <w:rPr>
          <w:b/>
          <w:sz w:val="16"/>
          <w:szCs w:val="16"/>
        </w:rPr>
        <w:t>acquitter</w:t>
      </w:r>
      <w:r w:rsidRPr="0024178E">
        <w:rPr>
          <w:b/>
          <w:sz w:val="16"/>
          <w:szCs w:val="16"/>
        </w:rPr>
        <w:t xml:space="preserve"> les frais </w:t>
      </w:r>
      <w:r w:rsidR="00662F28" w:rsidRPr="0024178E">
        <w:rPr>
          <w:b/>
          <w:sz w:val="16"/>
          <w:szCs w:val="16"/>
        </w:rPr>
        <w:t>nécessaires</w:t>
      </w:r>
      <w:r w:rsidRPr="0024178E">
        <w:rPr>
          <w:b/>
          <w:sz w:val="16"/>
          <w:szCs w:val="16"/>
        </w:rPr>
        <w:t xml:space="preserve"> à l’enregistrement du présent acte.</w:t>
      </w:r>
    </w:p>
    <w:p w14:paraId="48EAF6C4" w14:textId="37FE6EB0" w:rsidR="00150930" w:rsidRPr="0024178E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24178E">
        <w:rPr>
          <w:b/>
          <w:sz w:val="16"/>
          <w:szCs w:val="16"/>
        </w:rPr>
        <w:t>Pour l’immeuble à acquérir, le promettant s’engage à acquérir, le promettant s’engage à signer l’</w:t>
      </w:r>
      <w:r w:rsidR="00662F28" w:rsidRPr="0024178E">
        <w:rPr>
          <w:b/>
          <w:sz w:val="16"/>
          <w:szCs w:val="16"/>
        </w:rPr>
        <w:t>hypothèque</w:t>
      </w:r>
      <w:r w:rsidRPr="0024178E">
        <w:rPr>
          <w:b/>
          <w:sz w:val="16"/>
          <w:szCs w:val="16"/>
        </w:rPr>
        <w:t xml:space="preserve"> </w:t>
      </w:r>
      <w:r w:rsidR="00F24E3F" w:rsidRPr="0024178E">
        <w:rPr>
          <w:b/>
          <w:sz w:val="16"/>
          <w:szCs w:val="16"/>
        </w:rPr>
        <w:t>dès</w:t>
      </w:r>
      <w:r w:rsidRPr="0024178E">
        <w:rPr>
          <w:b/>
          <w:sz w:val="16"/>
          <w:szCs w:val="16"/>
        </w:rPr>
        <w:t xml:space="preserve"> que ledit immeuble sera </w:t>
      </w:r>
      <w:r w:rsidR="00662F28" w:rsidRPr="0024178E">
        <w:rPr>
          <w:b/>
          <w:sz w:val="16"/>
          <w:szCs w:val="16"/>
        </w:rPr>
        <w:t>transféré</w:t>
      </w:r>
      <w:r w:rsidRPr="0024178E">
        <w:rPr>
          <w:b/>
          <w:sz w:val="16"/>
          <w:szCs w:val="16"/>
        </w:rPr>
        <w:t xml:space="preserve"> dans son patrimoine</w:t>
      </w:r>
      <w:r w:rsidRPr="0024178E">
        <w:rPr>
          <w:sz w:val="16"/>
          <w:szCs w:val="16"/>
        </w:rPr>
        <w:t>.</w:t>
      </w:r>
    </w:p>
    <w:p w14:paraId="44B40BCB" w14:textId="77777777" w:rsidR="00C733F0" w:rsidRDefault="00C733F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6F8E65C9" w14:textId="77777777" w:rsidR="006249FE" w:rsidRDefault="006249F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73532578" w14:textId="77777777" w:rsidR="006249FE" w:rsidRDefault="006249F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14A7298E" w14:textId="77777777" w:rsidR="006249FE" w:rsidRDefault="006249F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3D1E8A17" w14:textId="77777777" w:rsidR="006249FE" w:rsidRDefault="006249F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5BC7F2F4" w14:textId="77777777" w:rsidR="006249FE" w:rsidRPr="0024178E" w:rsidRDefault="006249F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09B9B8DB" w14:textId="57A4A7BE" w:rsidR="00C733F0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24178E">
        <w:rPr>
          <w:b/>
          <w:bCs/>
          <w:sz w:val="16"/>
          <w:szCs w:val="16"/>
          <w:u w:val="single"/>
        </w:rPr>
        <w:t xml:space="preserve">ARTICLE </w:t>
      </w:r>
      <w:r w:rsidR="00150930" w:rsidRPr="0024178E">
        <w:rPr>
          <w:b/>
          <w:bCs/>
          <w:sz w:val="16"/>
          <w:szCs w:val="16"/>
          <w:u w:val="single"/>
        </w:rPr>
        <w:t>7</w:t>
      </w:r>
      <w:r w:rsidRPr="0024178E">
        <w:rPr>
          <w:b/>
          <w:bCs/>
          <w:sz w:val="16"/>
          <w:szCs w:val="16"/>
          <w:u w:val="single"/>
        </w:rPr>
        <w:t> </w:t>
      </w:r>
      <w:r w:rsidRPr="0024178E">
        <w:rPr>
          <w:b/>
          <w:bCs/>
          <w:sz w:val="16"/>
          <w:szCs w:val="16"/>
        </w:rPr>
        <w:t xml:space="preserve">: </w:t>
      </w:r>
      <w:r w:rsidR="00C733F0" w:rsidRPr="0024178E">
        <w:rPr>
          <w:b/>
          <w:bCs/>
          <w:sz w:val="16"/>
          <w:szCs w:val="16"/>
        </w:rPr>
        <w:t xml:space="preserve">REGLEMENT DES LITIGES </w:t>
      </w:r>
    </w:p>
    <w:p w14:paraId="010A1630" w14:textId="77777777" w:rsidR="00EB5521" w:rsidRPr="0024178E" w:rsidRDefault="00EB552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  <w:u w:val="single"/>
        </w:rPr>
      </w:pPr>
    </w:p>
    <w:p w14:paraId="1088C4BE" w14:textId="100A76E3" w:rsidR="00467939" w:rsidRPr="0024178E" w:rsidRDefault="00C733F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24178E">
        <w:rPr>
          <w:sz w:val="16"/>
          <w:szCs w:val="16"/>
        </w:rPr>
        <w:t xml:space="preserve">Tout litige qui pourra naître de l’interprétation ou de l’exécution du </w:t>
      </w:r>
      <w:r w:rsidR="0014563D" w:rsidRPr="0024178E">
        <w:rPr>
          <w:sz w:val="16"/>
          <w:szCs w:val="16"/>
        </w:rPr>
        <w:t xml:space="preserve">présent Contrat et </w:t>
      </w:r>
      <w:r w:rsidRPr="0024178E">
        <w:rPr>
          <w:sz w:val="16"/>
          <w:szCs w:val="16"/>
        </w:rPr>
        <w:t>qui n’aura pas été réglé à l’amiable dans un délai d’un mois, sera de la compétence des juridictions gabonaises.</w:t>
      </w:r>
    </w:p>
    <w:p w14:paraId="47E11ED9" w14:textId="77777777" w:rsidR="006F0C1F" w:rsidRDefault="006F0C1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7F156F59" w14:textId="77777777" w:rsidR="006249FE" w:rsidRDefault="006249F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69F0582E" w14:textId="64513D70" w:rsidR="00467939" w:rsidRPr="0024178E" w:rsidRDefault="0033346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24178E">
        <w:rPr>
          <w:sz w:val="16"/>
          <w:szCs w:val="16"/>
        </w:rPr>
        <w:t xml:space="preserve">Fait à </w:t>
      </w:r>
      <w:r w:rsidR="0014563D" w:rsidRPr="0024178E">
        <w:rPr>
          <w:sz w:val="16"/>
          <w:szCs w:val="16"/>
        </w:rPr>
        <w:t>Libreville en trois (3) exemplaires originaux</w:t>
      </w:r>
      <w:r w:rsidR="00DD3FC6" w:rsidRPr="0024178E">
        <w:rPr>
          <w:sz w:val="16"/>
          <w:szCs w:val="16"/>
        </w:rPr>
        <w:t xml:space="preserve">, le </w:t>
      </w:r>
      <w:r w:rsidR="00B35E3D">
        <w:rPr>
          <w:b/>
          <w:sz w:val="16"/>
          <w:szCs w:val="16"/>
        </w:rPr>
        <w:t>04 novembre 2024</w:t>
      </w:r>
    </w:p>
    <w:p w14:paraId="66AE715B" w14:textId="77777777" w:rsidR="00AA206E" w:rsidRPr="0024178E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  <w:u w:val="single"/>
        </w:rPr>
      </w:pPr>
    </w:p>
    <w:p w14:paraId="3AB886A9" w14:textId="77777777" w:rsidR="00EB5521" w:rsidRDefault="00EB552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  <w:u w:val="single"/>
        </w:rPr>
      </w:pPr>
    </w:p>
    <w:p w14:paraId="442E363F" w14:textId="77777777" w:rsidR="00550966" w:rsidRPr="00550966" w:rsidRDefault="00EB5521" w:rsidP="00550966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  <w:u w:val="single"/>
        </w:rPr>
      </w:pPr>
      <w:r>
        <w:rPr>
          <w:b/>
          <w:sz w:val="16"/>
          <w:szCs w:val="16"/>
        </w:rPr>
        <w:t xml:space="preserve"> </w:t>
      </w:r>
      <w:r w:rsidR="00662F28" w:rsidRPr="00EB5521">
        <w:rPr>
          <w:b/>
          <w:sz w:val="16"/>
          <w:szCs w:val="16"/>
          <w:u w:val="single"/>
        </w:rPr>
        <w:t>Le P</w:t>
      </w:r>
      <w:r w:rsidR="00DD3FC6" w:rsidRPr="00EB5521">
        <w:rPr>
          <w:b/>
          <w:sz w:val="16"/>
          <w:szCs w:val="16"/>
          <w:u w:val="single"/>
        </w:rPr>
        <w:t>romettant</w:t>
      </w:r>
      <w:r w:rsidR="0092699B" w:rsidRPr="00550966">
        <w:rPr>
          <w:b/>
          <w:sz w:val="16"/>
          <w:szCs w:val="16"/>
        </w:rPr>
        <w:t xml:space="preserve">        </w:t>
      </w:r>
      <w:r w:rsidR="00550966" w:rsidRPr="00550966">
        <w:rPr>
          <w:b/>
          <w:sz w:val="16"/>
          <w:szCs w:val="16"/>
        </w:rPr>
        <w:t xml:space="preserve">                                             </w:t>
      </w:r>
      <w:r w:rsidR="00550966" w:rsidRPr="00550966">
        <w:rPr>
          <w:b/>
          <w:sz w:val="16"/>
          <w:szCs w:val="16"/>
          <w:u w:val="single"/>
        </w:rPr>
        <w:t xml:space="preserve"> Le Bénéficiaire</w:t>
      </w:r>
    </w:p>
    <w:p w14:paraId="447B0215" w14:textId="3BE3F803" w:rsidR="00150930" w:rsidRPr="00EB5521" w:rsidRDefault="0015093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  <w:u w:val="single"/>
        </w:rPr>
      </w:pPr>
    </w:p>
    <w:p w14:paraId="61C8CE6C" w14:textId="77777777" w:rsidR="00150930" w:rsidRPr="0024178E" w:rsidRDefault="0015093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1AFBCA68" w14:textId="1895BFC4" w:rsidR="00A73391" w:rsidRPr="0024178E" w:rsidRDefault="00A73391" w:rsidP="00662F28">
      <w:pPr>
        <w:spacing w:line="360" w:lineRule="auto"/>
        <w:ind w:right="-141"/>
        <w:jc w:val="both"/>
        <w:rPr>
          <w:i/>
          <w:iCs/>
          <w:sz w:val="16"/>
          <w:szCs w:val="16"/>
        </w:rPr>
      </w:pPr>
    </w:p>
    <w:sectPr w:rsidR="00A73391" w:rsidRPr="0024178E" w:rsidSect="00517CF7">
      <w:footnotePr>
        <w:numFmt w:val="chicago"/>
        <w:numRestart w:val="eachPage"/>
      </w:footnotePr>
      <w:type w:val="continuous"/>
      <w:pgSz w:w="11906" w:h="16838"/>
      <w:pgMar w:top="899" w:right="707" w:bottom="709" w:left="1417" w:header="426" w:footer="479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0F36AE" w14:textId="77777777" w:rsidR="00FF1BB6" w:rsidRDefault="00FF1BB6">
      <w:r>
        <w:separator/>
      </w:r>
    </w:p>
  </w:endnote>
  <w:endnote w:type="continuationSeparator" w:id="0">
    <w:p w14:paraId="2FEDCF80" w14:textId="77777777" w:rsidR="00FF1BB6" w:rsidRDefault="00FF1B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CA05F5" w14:textId="77777777" w:rsidR="00FF1BB6" w:rsidRDefault="00FF1BB6">
      <w:r>
        <w:separator/>
      </w:r>
    </w:p>
  </w:footnote>
  <w:footnote w:type="continuationSeparator" w:id="0">
    <w:p w14:paraId="71BD778A" w14:textId="77777777" w:rsidR="00FF1BB6" w:rsidRDefault="00FF1B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951EFD" w14:textId="1E8E4C22" w:rsidR="00F24E3F" w:rsidRPr="00F8197E" w:rsidRDefault="002D6944" w:rsidP="00322D92">
    <w:pPr>
      <w:tabs>
        <w:tab w:val="left" w:pos="4862"/>
        <w:tab w:val="left" w:pos="5031"/>
      </w:tabs>
      <w:jc w:val="both"/>
      <w:rPr>
        <w:b/>
        <w:bCs/>
        <w:i/>
        <w:iCs/>
        <w:sz w:val="22"/>
        <w:szCs w:val="22"/>
      </w:rPr>
    </w:pPr>
    <w:r w:rsidRPr="00023E34">
      <w:rPr>
        <w:noProof/>
      </w:rPr>
      <w:drawing>
        <wp:inline distT="0" distB="0" distL="0" distR="0" wp14:anchorId="6D89B562" wp14:editId="2A352BAB">
          <wp:extent cx="2476500" cy="611945"/>
          <wp:effectExtent l="0" t="0" r="0" b="0"/>
          <wp:docPr id="3" name="Image 3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3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91618" cy="6156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786161"/>
    <w:multiLevelType w:val="hybridMultilevel"/>
    <w:tmpl w:val="A4DCF4B2"/>
    <w:lvl w:ilvl="0" w:tplc="517A42A8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i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03C63"/>
    <w:multiLevelType w:val="hybridMultilevel"/>
    <w:tmpl w:val="C6C05B64"/>
    <w:lvl w:ilvl="0" w:tplc="1DAA5A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04154"/>
    <w:multiLevelType w:val="hybridMultilevel"/>
    <w:tmpl w:val="E21C0DF4"/>
    <w:lvl w:ilvl="0" w:tplc="B198823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2B3E1B59"/>
    <w:multiLevelType w:val="hybridMultilevel"/>
    <w:tmpl w:val="156AE152"/>
    <w:lvl w:ilvl="0" w:tplc="32B49C7E">
      <w:start w:val="1"/>
      <w:numFmt w:val="upperRoman"/>
      <w:lvlText w:val="%1."/>
      <w:lvlJc w:val="left"/>
      <w:pPr>
        <w:ind w:left="1080" w:hanging="72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B64198"/>
    <w:multiLevelType w:val="hybridMultilevel"/>
    <w:tmpl w:val="4836BF6C"/>
    <w:lvl w:ilvl="0" w:tplc="4A68EB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F84927"/>
    <w:multiLevelType w:val="multilevel"/>
    <w:tmpl w:val="4836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385485"/>
    <w:multiLevelType w:val="hybridMultilevel"/>
    <w:tmpl w:val="EFB20CA4"/>
    <w:lvl w:ilvl="0" w:tplc="19BCB116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155F2A"/>
    <w:multiLevelType w:val="multilevel"/>
    <w:tmpl w:val="EFB20CA4"/>
    <w:lvl w:ilvl="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917253"/>
    <w:multiLevelType w:val="hybridMultilevel"/>
    <w:tmpl w:val="706676D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3006124">
    <w:abstractNumId w:val="5"/>
  </w:num>
  <w:num w:numId="2" w16cid:durableId="407465681">
    <w:abstractNumId w:val="6"/>
  </w:num>
  <w:num w:numId="3" w16cid:durableId="767391823">
    <w:abstractNumId w:val="1"/>
  </w:num>
  <w:num w:numId="4" w16cid:durableId="936211337">
    <w:abstractNumId w:val="7"/>
  </w:num>
  <w:num w:numId="5" w16cid:durableId="781995726">
    <w:abstractNumId w:val="8"/>
  </w:num>
  <w:num w:numId="6" w16cid:durableId="1074741069">
    <w:abstractNumId w:val="2"/>
  </w:num>
  <w:num w:numId="7" w16cid:durableId="973297387">
    <w:abstractNumId w:val="0"/>
  </w:num>
  <w:num w:numId="8" w16cid:durableId="20014013">
    <w:abstractNumId w:val="4"/>
  </w:num>
  <w:num w:numId="9" w16cid:durableId="2143495195">
    <w:abstractNumId w:val="3"/>
  </w:num>
  <w:num w:numId="10" w16cid:durableId="811600245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Eddy Armel  BOULINGUI MIHINDOU">
    <w15:presenceInfo w15:providerId="AD" w15:userId="S::eddy.boulingui@cofinacorp.com::95eed0f9-5d8a-4d16-84cf-3a62e9cca8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1E6"/>
    <w:rsid w:val="000017F6"/>
    <w:rsid w:val="00002855"/>
    <w:rsid w:val="00002B8A"/>
    <w:rsid w:val="000040BA"/>
    <w:rsid w:val="0000730A"/>
    <w:rsid w:val="000100CF"/>
    <w:rsid w:val="00012BAD"/>
    <w:rsid w:val="00016C97"/>
    <w:rsid w:val="0002310D"/>
    <w:rsid w:val="00025634"/>
    <w:rsid w:val="00027CF5"/>
    <w:rsid w:val="000353B3"/>
    <w:rsid w:val="00052391"/>
    <w:rsid w:val="00056FDF"/>
    <w:rsid w:val="000608A3"/>
    <w:rsid w:val="00061782"/>
    <w:rsid w:val="00062AF0"/>
    <w:rsid w:val="00063B2C"/>
    <w:rsid w:val="00064834"/>
    <w:rsid w:val="0006707C"/>
    <w:rsid w:val="0007345C"/>
    <w:rsid w:val="00073B10"/>
    <w:rsid w:val="00074653"/>
    <w:rsid w:val="00075BD1"/>
    <w:rsid w:val="000823F7"/>
    <w:rsid w:val="00082FC7"/>
    <w:rsid w:val="00083DA9"/>
    <w:rsid w:val="000859FD"/>
    <w:rsid w:val="00087110"/>
    <w:rsid w:val="0009262F"/>
    <w:rsid w:val="000A137D"/>
    <w:rsid w:val="000A325A"/>
    <w:rsid w:val="000A50EC"/>
    <w:rsid w:val="000B08C2"/>
    <w:rsid w:val="000B6D20"/>
    <w:rsid w:val="000C4770"/>
    <w:rsid w:val="000D06CE"/>
    <w:rsid w:val="000D2353"/>
    <w:rsid w:val="000E006E"/>
    <w:rsid w:val="000E327A"/>
    <w:rsid w:val="000F4741"/>
    <w:rsid w:val="000F706C"/>
    <w:rsid w:val="001017E9"/>
    <w:rsid w:val="00102894"/>
    <w:rsid w:val="0010437B"/>
    <w:rsid w:val="00104D70"/>
    <w:rsid w:val="001078FE"/>
    <w:rsid w:val="00110E93"/>
    <w:rsid w:val="0011111C"/>
    <w:rsid w:val="00112038"/>
    <w:rsid w:val="001132F5"/>
    <w:rsid w:val="00113F91"/>
    <w:rsid w:val="00114B0F"/>
    <w:rsid w:val="001150F9"/>
    <w:rsid w:val="00116CAC"/>
    <w:rsid w:val="00120735"/>
    <w:rsid w:val="0012757E"/>
    <w:rsid w:val="00131076"/>
    <w:rsid w:val="001404C2"/>
    <w:rsid w:val="00144F67"/>
    <w:rsid w:val="0014563D"/>
    <w:rsid w:val="0015053E"/>
    <w:rsid w:val="00150930"/>
    <w:rsid w:val="00150A49"/>
    <w:rsid w:val="00153D76"/>
    <w:rsid w:val="001550B7"/>
    <w:rsid w:val="00161732"/>
    <w:rsid w:val="00163FBD"/>
    <w:rsid w:val="00171D9B"/>
    <w:rsid w:val="001731C0"/>
    <w:rsid w:val="00175913"/>
    <w:rsid w:val="00176742"/>
    <w:rsid w:val="001841A7"/>
    <w:rsid w:val="00184E4A"/>
    <w:rsid w:val="001866A9"/>
    <w:rsid w:val="0018766A"/>
    <w:rsid w:val="001916A7"/>
    <w:rsid w:val="00192FCD"/>
    <w:rsid w:val="00193101"/>
    <w:rsid w:val="00195C05"/>
    <w:rsid w:val="00196515"/>
    <w:rsid w:val="00197273"/>
    <w:rsid w:val="001A4864"/>
    <w:rsid w:val="001A49AC"/>
    <w:rsid w:val="001A550B"/>
    <w:rsid w:val="001B13C0"/>
    <w:rsid w:val="001B6651"/>
    <w:rsid w:val="001C0860"/>
    <w:rsid w:val="001D3CBD"/>
    <w:rsid w:val="001D5DEF"/>
    <w:rsid w:val="001E3250"/>
    <w:rsid w:val="001E4E88"/>
    <w:rsid w:val="001F0FBD"/>
    <w:rsid w:val="001F456A"/>
    <w:rsid w:val="001F4656"/>
    <w:rsid w:val="001F5C65"/>
    <w:rsid w:val="001F619F"/>
    <w:rsid w:val="001F6A09"/>
    <w:rsid w:val="001F73FC"/>
    <w:rsid w:val="00200DE2"/>
    <w:rsid w:val="00200ECA"/>
    <w:rsid w:val="00204662"/>
    <w:rsid w:val="00204AAA"/>
    <w:rsid w:val="00211BA9"/>
    <w:rsid w:val="0021292E"/>
    <w:rsid w:val="00212BF6"/>
    <w:rsid w:val="00213A31"/>
    <w:rsid w:val="002176D0"/>
    <w:rsid w:val="00221315"/>
    <w:rsid w:val="00221647"/>
    <w:rsid w:val="00222C73"/>
    <w:rsid w:val="002233C6"/>
    <w:rsid w:val="00225C16"/>
    <w:rsid w:val="002359EE"/>
    <w:rsid w:val="00236278"/>
    <w:rsid w:val="0024178E"/>
    <w:rsid w:val="00241913"/>
    <w:rsid w:val="002431C1"/>
    <w:rsid w:val="00247A53"/>
    <w:rsid w:val="002504F2"/>
    <w:rsid w:val="00251BB5"/>
    <w:rsid w:val="002524AA"/>
    <w:rsid w:val="0025756A"/>
    <w:rsid w:val="00262F0A"/>
    <w:rsid w:val="00266994"/>
    <w:rsid w:val="00272C41"/>
    <w:rsid w:val="00272E2B"/>
    <w:rsid w:val="00272FB4"/>
    <w:rsid w:val="00281F9D"/>
    <w:rsid w:val="00283FF5"/>
    <w:rsid w:val="00290339"/>
    <w:rsid w:val="00293FBE"/>
    <w:rsid w:val="00294B67"/>
    <w:rsid w:val="002A0A61"/>
    <w:rsid w:val="002A1609"/>
    <w:rsid w:val="002A3350"/>
    <w:rsid w:val="002A3968"/>
    <w:rsid w:val="002A5931"/>
    <w:rsid w:val="002B0233"/>
    <w:rsid w:val="002B0DA4"/>
    <w:rsid w:val="002B369B"/>
    <w:rsid w:val="002B7537"/>
    <w:rsid w:val="002C2186"/>
    <w:rsid w:val="002D414A"/>
    <w:rsid w:val="002D6944"/>
    <w:rsid w:val="002E0319"/>
    <w:rsid w:val="002E1978"/>
    <w:rsid w:val="002E231C"/>
    <w:rsid w:val="002E3619"/>
    <w:rsid w:val="002E4DE8"/>
    <w:rsid w:val="002E505B"/>
    <w:rsid w:val="002E6D5C"/>
    <w:rsid w:val="002F3A3D"/>
    <w:rsid w:val="002F4CD9"/>
    <w:rsid w:val="003011A0"/>
    <w:rsid w:val="0030201C"/>
    <w:rsid w:val="003020B5"/>
    <w:rsid w:val="00303E4D"/>
    <w:rsid w:val="00306EF5"/>
    <w:rsid w:val="00311AA6"/>
    <w:rsid w:val="00315C28"/>
    <w:rsid w:val="00315C5A"/>
    <w:rsid w:val="00315FB0"/>
    <w:rsid w:val="00321BBA"/>
    <w:rsid w:val="0032263B"/>
    <w:rsid w:val="00322D92"/>
    <w:rsid w:val="00322FEA"/>
    <w:rsid w:val="00324113"/>
    <w:rsid w:val="0032412F"/>
    <w:rsid w:val="003253F8"/>
    <w:rsid w:val="003301EC"/>
    <w:rsid w:val="00331070"/>
    <w:rsid w:val="00333465"/>
    <w:rsid w:val="00333FF7"/>
    <w:rsid w:val="00335C2E"/>
    <w:rsid w:val="00335F5B"/>
    <w:rsid w:val="003405F5"/>
    <w:rsid w:val="0035093F"/>
    <w:rsid w:val="00352C47"/>
    <w:rsid w:val="00353AC5"/>
    <w:rsid w:val="00354DFE"/>
    <w:rsid w:val="00356C30"/>
    <w:rsid w:val="00361D3E"/>
    <w:rsid w:val="00362CC8"/>
    <w:rsid w:val="003731FD"/>
    <w:rsid w:val="003734A2"/>
    <w:rsid w:val="00377325"/>
    <w:rsid w:val="00377337"/>
    <w:rsid w:val="00380D97"/>
    <w:rsid w:val="0038213E"/>
    <w:rsid w:val="00382390"/>
    <w:rsid w:val="00382BEB"/>
    <w:rsid w:val="003848C7"/>
    <w:rsid w:val="00386030"/>
    <w:rsid w:val="0038755F"/>
    <w:rsid w:val="003919A8"/>
    <w:rsid w:val="003A3D38"/>
    <w:rsid w:val="003B3013"/>
    <w:rsid w:val="003B3A65"/>
    <w:rsid w:val="003B6780"/>
    <w:rsid w:val="003C2C21"/>
    <w:rsid w:val="003C4A04"/>
    <w:rsid w:val="003C5882"/>
    <w:rsid w:val="003C5EC6"/>
    <w:rsid w:val="003D36E4"/>
    <w:rsid w:val="003D5CAB"/>
    <w:rsid w:val="003E1DDD"/>
    <w:rsid w:val="003E48FC"/>
    <w:rsid w:val="003F1CEB"/>
    <w:rsid w:val="003F476F"/>
    <w:rsid w:val="00400A73"/>
    <w:rsid w:val="00404300"/>
    <w:rsid w:val="00405142"/>
    <w:rsid w:val="00405416"/>
    <w:rsid w:val="004102A8"/>
    <w:rsid w:val="00411015"/>
    <w:rsid w:val="0042336F"/>
    <w:rsid w:val="0042473F"/>
    <w:rsid w:val="00424FDA"/>
    <w:rsid w:val="004253B1"/>
    <w:rsid w:val="004344A8"/>
    <w:rsid w:val="00436A79"/>
    <w:rsid w:val="004416C7"/>
    <w:rsid w:val="004433E4"/>
    <w:rsid w:val="00443B67"/>
    <w:rsid w:val="004448F7"/>
    <w:rsid w:val="0044634B"/>
    <w:rsid w:val="00453D58"/>
    <w:rsid w:val="00461A9A"/>
    <w:rsid w:val="00463F83"/>
    <w:rsid w:val="00467939"/>
    <w:rsid w:val="0047428D"/>
    <w:rsid w:val="00480F3C"/>
    <w:rsid w:val="00481500"/>
    <w:rsid w:val="00482B67"/>
    <w:rsid w:val="004832DF"/>
    <w:rsid w:val="00485929"/>
    <w:rsid w:val="00487D7A"/>
    <w:rsid w:val="00492A52"/>
    <w:rsid w:val="004936C0"/>
    <w:rsid w:val="00494F8A"/>
    <w:rsid w:val="004B45D7"/>
    <w:rsid w:val="004B46D0"/>
    <w:rsid w:val="004B5E4A"/>
    <w:rsid w:val="004B6D62"/>
    <w:rsid w:val="004C0608"/>
    <w:rsid w:val="004C1386"/>
    <w:rsid w:val="004C682A"/>
    <w:rsid w:val="004C7743"/>
    <w:rsid w:val="004D0A2E"/>
    <w:rsid w:val="004D19D5"/>
    <w:rsid w:val="004D4FB6"/>
    <w:rsid w:val="004E13C6"/>
    <w:rsid w:val="004E180A"/>
    <w:rsid w:val="004E48D3"/>
    <w:rsid w:val="004E55D5"/>
    <w:rsid w:val="004E5D47"/>
    <w:rsid w:val="004E6176"/>
    <w:rsid w:val="004F160C"/>
    <w:rsid w:val="004F272B"/>
    <w:rsid w:val="004F2A5E"/>
    <w:rsid w:val="004F32CA"/>
    <w:rsid w:val="004F3A30"/>
    <w:rsid w:val="004F3CF4"/>
    <w:rsid w:val="004F41D1"/>
    <w:rsid w:val="004F7C7D"/>
    <w:rsid w:val="005021F8"/>
    <w:rsid w:val="005027D6"/>
    <w:rsid w:val="0050339F"/>
    <w:rsid w:val="00510172"/>
    <w:rsid w:val="005111FE"/>
    <w:rsid w:val="005132CE"/>
    <w:rsid w:val="00517CF7"/>
    <w:rsid w:val="0052203B"/>
    <w:rsid w:val="005324B8"/>
    <w:rsid w:val="00532529"/>
    <w:rsid w:val="00532D92"/>
    <w:rsid w:val="005364A0"/>
    <w:rsid w:val="005413DA"/>
    <w:rsid w:val="00542284"/>
    <w:rsid w:val="00542D42"/>
    <w:rsid w:val="005439FD"/>
    <w:rsid w:val="00545658"/>
    <w:rsid w:val="00545DE4"/>
    <w:rsid w:val="00550966"/>
    <w:rsid w:val="00554729"/>
    <w:rsid w:val="00556730"/>
    <w:rsid w:val="00556CF5"/>
    <w:rsid w:val="005608CD"/>
    <w:rsid w:val="00561348"/>
    <w:rsid w:val="00561D34"/>
    <w:rsid w:val="00563F7D"/>
    <w:rsid w:val="00567DAC"/>
    <w:rsid w:val="00572370"/>
    <w:rsid w:val="005750AA"/>
    <w:rsid w:val="00575558"/>
    <w:rsid w:val="00575A60"/>
    <w:rsid w:val="00576FF0"/>
    <w:rsid w:val="005806FF"/>
    <w:rsid w:val="00585939"/>
    <w:rsid w:val="0058647E"/>
    <w:rsid w:val="00586837"/>
    <w:rsid w:val="005911D0"/>
    <w:rsid w:val="00591E9C"/>
    <w:rsid w:val="00592977"/>
    <w:rsid w:val="00593A13"/>
    <w:rsid w:val="00593F39"/>
    <w:rsid w:val="00595F69"/>
    <w:rsid w:val="00597CE2"/>
    <w:rsid w:val="005A261C"/>
    <w:rsid w:val="005A2DE5"/>
    <w:rsid w:val="005A45C8"/>
    <w:rsid w:val="005A7845"/>
    <w:rsid w:val="005B52FE"/>
    <w:rsid w:val="005C7423"/>
    <w:rsid w:val="005C77E1"/>
    <w:rsid w:val="005D1497"/>
    <w:rsid w:val="005D3694"/>
    <w:rsid w:val="005D5B26"/>
    <w:rsid w:val="005E1D25"/>
    <w:rsid w:val="005E1E17"/>
    <w:rsid w:val="005E1EED"/>
    <w:rsid w:val="005E266C"/>
    <w:rsid w:val="005F090F"/>
    <w:rsid w:val="005F2143"/>
    <w:rsid w:val="005F6E4A"/>
    <w:rsid w:val="005F739D"/>
    <w:rsid w:val="00600A3E"/>
    <w:rsid w:val="00604106"/>
    <w:rsid w:val="00610261"/>
    <w:rsid w:val="0061219D"/>
    <w:rsid w:val="00615A92"/>
    <w:rsid w:val="00615DFD"/>
    <w:rsid w:val="00615EAE"/>
    <w:rsid w:val="00617E89"/>
    <w:rsid w:val="00620A84"/>
    <w:rsid w:val="006249FE"/>
    <w:rsid w:val="00631733"/>
    <w:rsid w:val="00640B98"/>
    <w:rsid w:val="00644FBE"/>
    <w:rsid w:val="00645A37"/>
    <w:rsid w:val="00645D52"/>
    <w:rsid w:val="00647C93"/>
    <w:rsid w:val="006559B0"/>
    <w:rsid w:val="00661C3D"/>
    <w:rsid w:val="00662F28"/>
    <w:rsid w:val="00663D24"/>
    <w:rsid w:val="006655B7"/>
    <w:rsid w:val="00665A25"/>
    <w:rsid w:val="00665D9A"/>
    <w:rsid w:val="00666198"/>
    <w:rsid w:val="006672E5"/>
    <w:rsid w:val="00680982"/>
    <w:rsid w:val="00683400"/>
    <w:rsid w:val="006849F8"/>
    <w:rsid w:val="00684CAD"/>
    <w:rsid w:val="00693ECE"/>
    <w:rsid w:val="00694996"/>
    <w:rsid w:val="00696477"/>
    <w:rsid w:val="006A0EAD"/>
    <w:rsid w:val="006A6B11"/>
    <w:rsid w:val="006A6B63"/>
    <w:rsid w:val="006A73F5"/>
    <w:rsid w:val="006C3A73"/>
    <w:rsid w:val="006C4F8A"/>
    <w:rsid w:val="006C535D"/>
    <w:rsid w:val="006C660D"/>
    <w:rsid w:val="006D4582"/>
    <w:rsid w:val="006E123B"/>
    <w:rsid w:val="006E12A7"/>
    <w:rsid w:val="006E2E5F"/>
    <w:rsid w:val="006E4676"/>
    <w:rsid w:val="006E61E6"/>
    <w:rsid w:val="006E6B8C"/>
    <w:rsid w:val="006E7FF1"/>
    <w:rsid w:val="006F0AE5"/>
    <w:rsid w:val="006F0C1F"/>
    <w:rsid w:val="006F1F98"/>
    <w:rsid w:val="006F21CC"/>
    <w:rsid w:val="006F4FE5"/>
    <w:rsid w:val="006F6B6D"/>
    <w:rsid w:val="006F7CAB"/>
    <w:rsid w:val="006F7FA3"/>
    <w:rsid w:val="0070144E"/>
    <w:rsid w:val="00705B07"/>
    <w:rsid w:val="00706DBD"/>
    <w:rsid w:val="00712385"/>
    <w:rsid w:val="00715810"/>
    <w:rsid w:val="007225FC"/>
    <w:rsid w:val="00726DBB"/>
    <w:rsid w:val="00731B63"/>
    <w:rsid w:val="00732134"/>
    <w:rsid w:val="00744C97"/>
    <w:rsid w:val="00744D39"/>
    <w:rsid w:val="00744F69"/>
    <w:rsid w:val="0074529C"/>
    <w:rsid w:val="007473FC"/>
    <w:rsid w:val="00761E13"/>
    <w:rsid w:val="0076220F"/>
    <w:rsid w:val="00765715"/>
    <w:rsid w:val="0076699D"/>
    <w:rsid w:val="00771D0F"/>
    <w:rsid w:val="0077767C"/>
    <w:rsid w:val="007840CC"/>
    <w:rsid w:val="00784425"/>
    <w:rsid w:val="007A0A8E"/>
    <w:rsid w:val="007A12E4"/>
    <w:rsid w:val="007A1730"/>
    <w:rsid w:val="007A188B"/>
    <w:rsid w:val="007A289C"/>
    <w:rsid w:val="007A3BFA"/>
    <w:rsid w:val="007A450A"/>
    <w:rsid w:val="007A5D00"/>
    <w:rsid w:val="007A670A"/>
    <w:rsid w:val="007A7578"/>
    <w:rsid w:val="007B29E0"/>
    <w:rsid w:val="007B4CF1"/>
    <w:rsid w:val="007C1D32"/>
    <w:rsid w:val="007C27F7"/>
    <w:rsid w:val="007C39F5"/>
    <w:rsid w:val="007C3FE6"/>
    <w:rsid w:val="007C4ACF"/>
    <w:rsid w:val="007C6127"/>
    <w:rsid w:val="007E1F22"/>
    <w:rsid w:val="007E44D9"/>
    <w:rsid w:val="007E6C2F"/>
    <w:rsid w:val="007F27FA"/>
    <w:rsid w:val="007F34B3"/>
    <w:rsid w:val="007F45CF"/>
    <w:rsid w:val="007F7575"/>
    <w:rsid w:val="00806A2D"/>
    <w:rsid w:val="00810334"/>
    <w:rsid w:val="008159E3"/>
    <w:rsid w:val="00816170"/>
    <w:rsid w:val="0082636B"/>
    <w:rsid w:val="00832C40"/>
    <w:rsid w:val="008366C9"/>
    <w:rsid w:val="00842A0E"/>
    <w:rsid w:val="0084325A"/>
    <w:rsid w:val="00850336"/>
    <w:rsid w:val="008512C0"/>
    <w:rsid w:val="008522E0"/>
    <w:rsid w:val="00853CC8"/>
    <w:rsid w:val="0085476A"/>
    <w:rsid w:val="00855563"/>
    <w:rsid w:val="00857096"/>
    <w:rsid w:val="008632C9"/>
    <w:rsid w:val="00866212"/>
    <w:rsid w:val="00870FA2"/>
    <w:rsid w:val="00873E9B"/>
    <w:rsid w:val="00875181"/>
    <w:rsid w:val="00882360"/>
    <w:rsid w:val="00885989"/>
    <w:rsid w:val="00894F97"/>
    <w:rsid w:val="00895751"/>
    <w:rsid w:val="008A3E9D"/>
    <w:rsid w:val="008A48B9"/>
    <w:rsid w:val="008A6365"/>
    <w:rsid w:val="008A6573"/>
    <w:rsid w:val="008A6FD4"/>
    <w:rsid w:val="008B1A75"/>
    <w:rsid w:val="008B6F46"/>
    <w:rsid w:val="008C44B2"/>
    <w:rsid w:val="008C601B"/>
    <w:rsid w:val="008C7961"/>
    <w:rsid w:val="008D1BCE"/>
    <w:rsid w:val="008D32A5"/>
    <w:rsid w:val="008E056A"/>
    <w:rsid w:val="008E10FB"/>
    <w:rsid w:val="008E459A"/>
    <w:rsid w:val="008E4DEF"/>
    <w:rsid w:val="008E5948"/>
    <w:rsid w:val="008E666B"/>
    <w:rsid w:val="008F38CC"/>
    <w:rsid w:val="008F4E42"/>
    <w:rsid w:val="008F6B5D"/>
    <w:rsid w:val="00901911"/>
    <w:rsid w:val="00905606"/>
    <w:rsid w:val="00907A01"/>
    <w:rsid w:val="009179BB"/>
    <w:rsid w:val="009207CF"/>
    <w:rsid w:val="00922BB6"/>
    <w:rsid w:val="00922F0D"/>
    <w:rsid w:val="0092312C"/>
    <w:rsid w:val="00924F08"/>
    <w:rsid w:val="00925A82"/>
    <w:rsid w:val="009266F2"/>
    <w:rsid w:val="0092699B"/>
    <w:rsid w:val="00927063"/>
    <w:rsid w:val="0093157B"/>
    <w:rsid w:val="0093212B"/>
    <w:rsid w:val="00936588"/>
    <w:rsid w:val="00943B53"/>
    <w:rsid w:val="00944AFC"/>
    <w:rsid w:val="00944C49"/>
    <w:rsid w:val="009471E5"/>
    <w:rsid w:val="009474F3"/>
    <w:rsid w:val="00960950"/>
    <w:rsid w:val="00972A5E"/>
    <w:rsid w:val="009752E3"/>
    <w:rsid w:val="0097652C"/>
    <w:rsid w:val="00977278"/>
    <w:rsid w:val="0098098F"/>
    <w:rsid w:val="009843C1"/>
    <w:rsid w:val="009844DC"/>
    <w:rsid w:val="00985AAF"/>
    <w:rsid w:val="009863C5"/>
    <w:rsid w:val="00990367"/>
    <w:rsid w:val="0099328E"/>
    <w:rsid w:val="00994C50"/>
    <w:rsid w:val="009950FD"/>
    <w:rsid w:val="0099599C"/>
    <w:rsid w:val="009A4A4B"/>
    <w:rsid w:val="009A67DB"/>
    <w:rsid w:val="009B1787"/>
    <w:rsid w:val="009B642B"/>
    <w:rsid w:val="009B6790"/>
    <w:rsid w:val="009C10A3"/>
    <w:rsid w:val="009C3AFE"/>
    <w:rsid w:val="009C4435"/>
    <w:rsid w:val="009C7A58"/>
    <w:rsid w:val="009C7E05"/>
    <w:rsid w:val="009D5142"/>
    <w:rsid w:val="009D6E40"/>
    <w:rsid w:val="009D6FE5"/>
    <w:rsid w:val="009E109A"/>
    <w:rsid w:val="009E1207"/>
    <w:rsid w:val="009E663F"/>
    <w:rsid w:val="009F0407"/>
    <w:rsid w:val="009F45C4"/>
    <w:rsid w:val="009F524F"/>
    <w:rsid w:val="009F5E6A"/>
    <w:rsid w:val="00A0046B"/>
    <w:rsid w:val="00A05C67"/>
    <w:rsid w:val="00A135AC"/>
    <w:rsid w:val="00A16FE1"/>
    <w:rsid w:val="00A1712F"/>
    <w:rsid w:val="00A20D3C"/>
    <w:rsid w:val="00A21F72"/>
    <w:rsid w:val="00A22449"/>
    <w:rsid w:val="00A24632"/>
    <w:rsid w:val="00A336E4"/>
    <w:rsid w:val="00A349F4"/>
    <w:rsid w:val="00A44B91"/>
    <w:rsid w:val="00A4747F"/>
    <w:rsid w:val="00A52280"/>
    <w:rsid w:val="00A548EF"/>
    <w:rsid w:val="00A56764"/>
    <w:rsid w:val="00A6345C"/>
    <w:rsid w:val="00A653F0"/>
    <w:rsid w:val="00A73391"/>
    <w:rsid w:val="00A74E84"/>
    <w:rsid w:val="00A75154"/>
    <w:rsid w:val="00A75B03"/>
    <w:rsid w:val="00A773DE"/>
    <w:rsid w:val="00A77655"/>
    <w:rsid w:val="00A80C96"/>
    <w:rsid w:val="00A8329E"/>
    <w:rsid w:val="00A852CD"/>
    <w:rsid w:val="00A8731F"/>
    <w:rsid w:val="00A97864"/>
    <w:rsid w:val="00A97890"/>
    <w:rsid w:val="00A97FB1"/>
    <w:rsid w:val="00AA19E1"/>
    <w:rsid w:val="00AA206E"/>
    <w:rsid w:val="00AA33CF"/>
    <w:rsid w:val="00AA447D"/>
    <w:rsid w:val="00AA55C4"/>
    <w:rsid w:val="00AA7258"/>
    <w:rsid w:val="00AB30AA"/>
    <w:rsid w:val="00AB3B4C"/>
    <w:rsid w:val="00AC1C16"/>
    <w:rsid w:val="00AC304A"/>
    <w:rsid w:val="00AD0022"/>
    <w:rsid w:val="00AD1FFE"/>
    <w:rsid w:val="00AD252C"/>
    <w:rsid w:val="00AD3316"/>
    <w:rsid w:val="00AD4432"/>
    <w:rsid w:val="00AD5810"/>
    <w:rsid w:val="00AE1C13"/>
    <w:rsid w:val="00AE25CF"/>
    <w:rsid w:val="00AF2EDF"/>
    <w:rsid w:val="00AF5E31"/>
    <w:rsid w:val="00AF7A6F"/>
    <w:rsid w:val="00B057FC"/>
    <w:rsid w:val="00B1310B"/>
    <w:rsid w:val="00B13198"/>
    <w:rsid w:val="00B17E3D"/>
    <w:rsid w:val="00B24934"/>
    <w:rsid w:val="00B30551"/>
    <w:rsid w:val="00B30989"/>
    <w:rsid w:val="00B316E2"/>
    <w:rsid w:val="00B3218E"/>
    <w:rsid w:val="00B32B7C"/>
    <w:rsid w:val="00B35A07"/>
    <w:rsid w:val="00B35E3D"/>
    <w:rsid w:val="00B41749"/>
    <w:rsid w:val="00B43399"/>
    <w:rsid w:val="00B517A0"/>
    <w:rsid w:val="00B51B6D"/>
    <w:rsid w:val="00B52F88"/>
    <w:rsid w:val="00B5550F"/>
    <w:rsid w:val="00B55E3D"/>
    <w:rsid w:val="00B62B3D"/>
    <w:rsid w:val="00B731C0"/>
    <w:rsid w:val="00B81579"/>
    <w:rsid w:val="00B83958"/>
    <w:rsid w:val="00B945BE"/>
    <w:rsid w:val="00B95078"/>
    <w:rsid w:val="00B95716"/>
    <w:rsid w:val="00BB185B"/>
    <w:rsid w:val="00BB5664"/>
    <w:rsid w:val="00BB7B01"/>
    <w:rsid w:val="00BC190D"/>
    <w:rsid w:val="00BC484A"/>
    <w:rsid w:val="00BC6D57"/>
    <w:rsid w:val="00BC6F02"/>
    <w:rsid w:val="00BC7C8C"/>
    <w:rsid w:val="00BD1F52"/>
    <w:rsid w:val="00BD4AE4"/>
    <w:rsid w:val="00BD5E12"/>
    <w:rsid w:val="00BD5E19"/>
    <w:rsid w:val="00BE1E2C"/>
    <w:rsid w:val="00BE4680"/>
    <w:rsid w:val="00BE5865"/>
    <w:rsid w:val="00BE665B"/>
    <w:rsid w:val="00BF15B5"/>
    <w:rsid w:val="00BF221D"/>
    <w:rsid w:val="00BF31AD"/>
    <w:rsid w:val="00BF4ECC"/>
    <w:rsid w:val="00C00E33"/>
    <w:rsid w:val="00C03A21"/>
    <w:rsid w:val="00C16A12"/>
    <w:rsid w:val="00C17BED"/>
    <w:rsid w:val="00C2105B"/>
    <w:rsid w:val="00C2299A"/>
    <w:rsid w:val="00C2476B"/>
    <w:rsid w:val="00C278F0"/>
    <w:rsid w:val="00C30DF3"/>
    <w:rsid w:val="00C31112"/>
    <w:rsid w:val="00C42FB8"/>
    <w:rsid w:val="00C435C7"/>
    <w:rsid w:val="00C47BC4"/>
    <w:rsid w:val="00C50DFE"/>
    <w:rsid w:val="00C5130A"/>
    <w:rsid w:val="00C52E23"/>
    <w:rsid w:val="00C534F6"/>
    <w:rsid w:val="00C54ACA"/>
    <w:rsid w:val="00C5516B"/>
    <w:rsid w:val="00C733F0"/>
    <w:rsid w:val="00C7775A"/>
    <w:rsid w:val="00C81918"/>
    <w:rsid w:val="00C85A72"/>
    <w:rsid w:val="00C860FF"/>
    <w:rsid w:val="00C907C1"/>
    <w:rsid w:val="00C92599"/>
    <w:rsid w:val="00C926D1"/>
    <w:rsid w:val="00C944C7"/>
    <w:rsid w:val="00C95AD6"/>
    <w:rsid w:val="00C97952"/>
    <w:rsid w:val="00CA7350"/>
    <w:rsid w:val="00CB1FFC"/>
    <w:rsid w:val="00CB2333"/>
    <w:rsid w:val="00CC0283"/>
    <w:rsid w:val="00CC06CC"/>
    <w:rsid w:val="00CC085E"/>
    <w:rsid w:val="00CC37EB"/>
    <w:rsid w:val="00CC4390"/>
    <w:rsid w:val="00CC4BC7"/>
    <w:rsid w:val="00CC6DBE"/>
    <w:rsid w:val="00CC7DF3"/>
    <w:rsid w:val="00CD1808"/>
    <w:rsid w:val="00CD342B"/>
    <w:rsid w:val="00CD39D8"/>
    <w:rsid w:val="00CD4BB9"/>
    <w:rsid w:val="00CD6F66"/>
    <w:rsid w:val="00CD7E8C"/>
    <w:rsid w:val="00CE0DF6"/>
    <w:rsid w:val="00CE14A0"/>
    <w:rsid w:val="00CE3A28"/>
    <w:rsid w:val="00CE3B78"/>
    <w:rsid w:val="00CE4F73"/>
    <w:rsid w:val="00CF013E"/>
    <w:rsid w:val="00CF0351"/>
    <w:rsid w:val="00CF3942"/>
    <w:rsid w:val="00CF4428"/>
    <w:rsid w:val="00D00A77"/>
    <w:rsid w:val="00D018F6"/>
    <w:rsid w:val="00D101F9"/>
    <w:rsid w:val="00D11529"/>
    <w:rsid w:val="00D1450D"/>
    <w:rsid w:val="00D171EC"/>
    <w:rsid w:val="00D2013B"/>
    <w:rsid w:val="00D20E5A"/>
    <w:rsid w:val="00D23D7B"/>
    <w:rsid w:val="00D23E2A"/>
    <w:rsid w:val="00D318C0"/>
    <w:rsid w:val="00D42BD2"/>
    <w:rsid w:val="00D42DDD"/>
    <w:rsid w:val="00D444A5"/>
    <w:rsid w:val="00D45884"/>
    <w:rsid w:val="00D46A5D"/>
    <w:rsid w:val="00D53C47"/>
    <w:rsid w:val="00D620A4"/>
    <w:rsid w:val="00D625AA"/>
    <w:rsid w:val="00D63BC8"/>
    <w:rsid w:val="00D720FB"/>
    <w:rsid w:val="00D72CB5"/>
    <w:rsid w:val="00D73352"/>
    <w:rsid w:val="00D74F19"/>
    <w:rsid w:val="00D8302D"/>
    <w:rsid w:val="00D84459"/>
    <w:rsid w:val="00D8611D"/>
    <w:rsid w:val="00D87B65"/>
    <w:rsid w:val="00D92C14"/>
    <w:rsid w:val="00D93BF0"/>
    <w:rsid w:val="00D972DF"/>
    <w:rsid w:val="00D97AF9"/>
    <w:rsid w:val="00D97D8E"/>
    <w:rsid w:val="00DA4AA3"/>
    <w:rsid w:val="00DB0F4C"/>
    <w:rsid w:val="00DB54C5"/>
    <w:rsid w:val="00DB56D9"/>
    <w:rsid w:val="00DC2D87"/>
    <w:rsid w:val="00DC3C81"/>
    <w:rsid w:val="00DD0CF5"/>
    <w:rsid w:val="00DD2F1B"/>
    <w:rsid w:val="00DD3FC6"/>
    <w:rsid w:val="00DE1133"/>
    <w:rsid w:val="00DE4F38"/>
    <w:rsid w:val="00DF0ACA"/>
    <w:rsid w:val="00E11007"/>
    <w:rsid w:val="00E11828"/>
    <w:rsid w:val="00E14AC5"/>
    <w:rsid w:val="00E14D10"/>
    <w:rsid w:val="00E16F89"/>
    <w:rsid w:val="00E2109C"/>
    <w:rsid w:val="00E22645"/>
    <w:rsid w:val="00E263A2"/>
    <w:rsid w:val="00E276EC"/>
    <w:rsid w:val="00E30B17"/>
    <w:rsid w:val="00E310CF"/>
    <w:rsid w:val="00E31586"/>
    <w:rsid w:val="00E3196A"/>
    <w:rsid w:val="00E3226B"/>
    <w:rsid w:val="00E331A2"/>
    <w:rsid w:val="00E36737"/>
    <w:rsid w:val="00E3681D"/>
    <w:rsid w:val="00E47A27"/>
    <w:rsid w:val="00E50A5F"/>
    <w:rsid w:val="00E61085"/>
    <w:rsid w:val="00E6399D"/>
    <w:rsid w:val="00E64B40"/>
    <w:rsid w:val="00E73745"/>
    <w:rsid w:val="00E73FD4"/>
    <w:rsid w:val="00E768F9"/>
    <w:rsid w:val="00E76EB4"/>
    <w:rsid w:val="00E77EE1"/>
    <w:rsid w:val="00E82614"/>
    <w:rsid w:val="00E863A6"/>
    <w:rsid w:val="00E908B5"/>
    <w:rsid w:val="00E90C8C"/>
    <w:rsid w:val="00E90EE7"/>
    <w:rsid w:val="00E93A0D"/>
    <w:rsid w:val="00EA0D8E"/>
    <w:rsid w:val="00EA14CA"/>
    <w:rsid w:val="00EA7B11"/>
    <w:rsid w:val="00EB33AB"/>
    <w:rsid w:val="00EB446E"/>
    <w:rsid w:val="00EB5521"/>
    <w:rsid w:val="00EC1B5C"/>
    <w:rsid w:val="00EC4A82"/>
    <w:rsid w:val="00ED0A44"/>
    <w:rsid w:val="00ED2CDA"/>
    <w:rsid w:val="00ED3187"/>
    <w:rsid w:val="00ED5557"/>
    <w:rsid w:val="00ED72CD"/>
    <w:rsid w:val="00ED7E00"/>
    <w:rsid w:val="00EE17CA"/>
    <w:rsid w:val="00EE2038"/>
    <w:rsid w:val="00EE565E"/>
    <w:rsid w:val="00EF01AA"/>
    <w:rsid w:val="00EF07B4"/>
    <w:rsid w:val="00EF4985"/>
    <w:rsid w:val="00EF6F28"/>
    <w:rsid w:val="00F01977"/>
    <w:rsid w:val="00F02162"/>
    <w:rsid w:val="00F02A93"/>
    <w:rsid w:val="00F056D6"/>
    <w:rsid w:val="00F063FC"/>
    <w:rsid w:val="00F10245"/>
    <w:rsid w:val="00F171A0"/>
    <w:rsid w:val="00F20985"/>
    <w:rsid w:val="00F215B2"/>
    <w:rsid w:val="00F227A9"/>
    <w:rsid w:val="00F24E3F"/>
    <w:rsid w:val="00F2785E"/>
    <w:rsid w:val="00F319DE"/>
    <w:rsid w:val="00F365A5"/>
    <w:rsid w:val="00F367E6"/>
    <w:rsid w:val="00F41D67"/>
    <w:rsid w:val="00F432D6"/>
    <w:rsid w:val="00F47880"/>
    <w:rsid w:val="00F501CE"/>
    <w:rsid w:val="00F55CB0"/>
    <w:rsid w:val="00F55E35"/>
    <w:rsid w:val="00F57EAC"/>
    <w:rsid w:val="00F62EB1"/>
    <w:rsid w:val="00F63262"/>
    <w:rsid w:val="00F63B68"/>
    <w:rsid w:val="00F70721"/>
    <w:rsid w:val="00F731F3"/>
    <w:rsid w:val="00F7545D"/>
    <w:rsid w:val="00F75C8A"/>
    <w:rsid w:val="00F77F8A"/>
    <w:rsid w:val="00F812F8"/>
    <w:rsid w:val="00F8197E"/>
    <w:rsid w:val="00F82C73"/>
    <w:rsid w:val="00F8539E"/>
    <w:rsid w:val="00F915AE"/>
    <w:rsid w:val="00F91BC6"/>
    <w:rsid w:val="00F950B2"/>
    <w:rsid w:val="00F97B1D"/>
    <w:rsid w:val="00F97CDC"/>
    <w:rsid w:val="00FB2655"/>
    <w:rsid w:val="00FB2D59"/>
    <w:rsid w:val="00FB4CFC"/>
    <w:rsid w:val="00FC3AB9"/>
    <w:rsid w:val="00FC6539"/>
    <w:rsid w:val="00FD269D"/>
    <w:rsid w:val="00FD527E"/>
    <w:rsid w:val="00FE0930"/>
    <w:rsid w:val="00FE129F"/>
    <w:rsid w:val="00FE3272"/>
    <w:rsid w:val="00FE4339"/>
    <w:rsid w:val="00FE5429"/>
    <w:rsid w:val="00FE6CD8"/>
    <w:rsid w:val="00FF1566"/>
    <w:rsid w:val="00FF1BB6"/>
    <w:rsid w:val="00FF54CF"/>
    <w:rsid w:val="00FF7C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C0BDD6A"/>
  <w15:docId w15:val="{AF956264-809A-4278-85FD-F28D83D23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50FD"/>
    <w:rPr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semiHidden/>
    <w:rsid w:val="000859FD"/>
    <w:rPr>
      <w:sz w:val="20"/>
      <w:szCs w:val="20"/>
    </w:rPr>
  </w:style>
  <w:style w:type="character" w:styleId="Appelnotedebasdep">
    <w:name w:val="footnote reference"/>
    <w:semiHidden/>
    <w:rsid w:val="000859FD"/>
    <w:rPr>
      <w:vertAlign w:val="superscript"/>
    </w:rPr>
  </w:style>
  <w:style w:type="paragraph" w:styleId="En-tte">
    <w:name w:val="header"/>
    <w:basedOn w:val="Normal"/>
    <w:rsid w:val="006F7FA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F7FA3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D97AF9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6F6B6D"/>
    <w:rPr>
      <w:sz w:val="16"/>
      <w:szCs w:val="16"/>
    </w:rPr>
  </w:style>
  <w:style w:type="paragraph" w:styleId="Commentaire">
    <w:name w:val="annotation text"/>
    <w:basedOn w:val="Normal"/>
    <w:link w:val="CommentaireCar"/>
    <w:rsid w:val="006F6B6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6F6B6D"/>
  </w:style>
  <w:style w:type="paragraph" w:styleId="Objetducommentaire">
    <w:name w:val="annotation subject"/>
    <w:basedOn w:val="Commentaire"/>
    <w:next w:val="Commentaire"/>
    <w:link w:val="ObjetducommentaireCar"/>
    <w:rsid w:val="006F6B6D"/>
    <w:rPr>
      <w:b/>
      <w:bCs/>
    </w:rPr>
  </w:style>
  <w:style w:type="character" w:customStyle="1" w:styleId="ObjetducommentaireCar">
    <w:name w:val="Objet du commentaire Car"/>
    <w:link w:val="Objetducommentaire"/>
    <w:rsid w:val="006F6B6D"/>
    <w:rPr>
      <w:b/>
      <w:bCs/>
    </w:rPr>
  </w:style>
  <w:style w:type="paragraph" w:customStyle="1" w:styleId="Body">
    <w:name w:val="Body"/>
    <w:aliases w:val="Text1,Indent,3"/>
    <w:basedOn w:val="Normal"/>
    <w:uiPriority w:val="99"/>
    <w:rsid w:val="00A73391"/>
    <w:pPr>
      <w:spacing w:after="120"/>
      <w:ind w:left="283"/>
    </w:pPr>
    <w:rPr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50A5F"/>
    <w:pPr>
      <w:ind w:left="720"/>
      <w:contextualSpacing/>
    </w:pPr>
  </w:style>
  <w:style w:type="paragraph" w:styleId="Rvision">
    <w:name w:val="Revision"/>
    <w:hidden/>
    <w:uiPriority w:val="99"/>
    <w:semiHidden/>
    <w:rsid w:val="003011A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85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64D297-B0D7-4278-AC40-ACB23E76A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821</Words>
  <Characters>4685</Characters>
  <Application>Microsoft Office Word</Application>
  <DocSecurity>0</DocSecurity>
  <Lines>39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Contrat de Cautionnement</vt:lpstr>
    </vt:vector>
  </TitlesOfParts>
  <Company>Credit Mutuel du Sénégal</Company>
  <LinksUpToDate>false</LinksUpToDate>
  <CharactersWithSpaces>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 de Cautionnement</dc:title>
  <dc:subject/>
  <dc:creator>Quincy IMMONGAULT</dc:creator>
  <cp:keywords/>
  <dc:description/>
  <cp:lastModifiedBy>Nahos IGALO MOUSSAVOU</cp:lastModifiedBy>
  <cp:revision>11</cp:revision>
  <cp:lastPrinted>2024-09-30T12:58:00Z</cp:lastPrinted>
  <dcterms:created xsi:type="dcterms:W3CDTF">2024-10-03T07:38:00Z</dcterms:created>
  <dcterms:modified xsi:type="dcterms:W3CDTF">2024-10-03T11:18:00Z</dcterms:modified>
</cp:coreProperties>
</file>