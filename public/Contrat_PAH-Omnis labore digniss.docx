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20E1D8F8" w14:textId="6278906A" w:rsidR="00AB30AA" w:rsidRDefault="00BE1E2C" w:rsidP="00550966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7E260493" w14:textId="77777777" w:rsidR="00550966" w:rsidRPr="0024178E" w:rsidRDefault="00550966" w:rsidP="00550966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157BABDE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24178E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24178E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7E74956B" w:rsidR="00362CC8" w:rsidRPr="0024178E" w:rsidRDefault="009863C5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>ENTRE-LES</w:t>
      </w:r>
      <w:r w:rsidR="00B30551" w:rsidRPr="0024178E">
        <w:rPr>
          <w:b/>
          <w:bCs/>
          <w:sz w:val="16"/>
          <w:szCs w:val="16"/>
        </w:rPr>
        <w:t xml:space="preserve"> SOUSSIGNES : </w:t>
      </w:r>
      <w:r w:rsidR="008C7961" w:rsidRPr="0024178E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EB5521" w:rsidRDefault="0044634B" w:rsidP="00E30B17">
      <w:pPr>
        <w:spacing w:line="276" w:lineRule="auto"/>
        <w:ind w:right="-141"/>
        <w:jc w:val="both"/>
        <w:rPr>
          <w:b/>
          <w:bCs/>
          <w:sz w:val="18"/>
          <w:szCs w:val="18"/>
        </w:rPr>
      </w:pPr>
    </w:p>
    <w:p w14:paraId="6DE5D616" w14:textId="4AE6945D" w:rsidR="00EB5521" w:rsidRDefault="00CA7350" w:rsidP="00EB5521">
      <w:pPr>
        <w:jc w:val="both"/>
        <w:rPr>
          <w:b/>
          <w:sz w:val="18"/>
          <w:szCs w:val="18"/>
        </w:rPr>
      </w:pPr>
      <w:bookmarkStart w:id="1" w:name="_Hlk178318540"/>
      <w:r w:rsidRPr="00CA7350">
        <w:rPr>
          <w:b/>
          <w:bCs/>
          <w:sz w:val="16"/>
          <w:szCs w:val="16"/>
        </w:rPr>
        <w:t>Mr Omnis labore digniss Magni duis in laboru</w:t>
      </w:r>
      <w:r w:rsidRPr="00CA7350">
        <w:rPr>
          <w:b/>
          <w:bCs/>
          <w:sz w:val="16"/>
          <w:szCs w:val="16"/>
        </w:rPr>
        <w:t xml:space="preserve"> </w:t>
      </w:r>
      <w:r w:rsidR="002E0319" w:rsidRPr="002E0319">
        <w:rPr>
          <w:rFonts w:eastAsia="Calibri"/>
          <w:sz w:val="16"/>
          <w:szCs w:val="16"/>
          <w:lang w:eastAsia="en-US"/>
        </w:rPr>
        <w:t xml:space="preserve">née le </w:t>
      </w:r>
      <w:bookmarkStart w:id="2" w:name="_Hlk177460469"/>
      <w:r w:rsidRPr="00604A7B">
        <w:rPr>
          <w:b/>
          <w:bCs/>
          <w:sz w:val="16"/>
          <w:szCs w:val="16"/>
        </w:rPr>
        <w:t>04 novembre 2024</w:t>
      </w:r>
      <w:bookmarkEnd w:id="2"/>
      <w:r w:rsidRPr="00604A7B">
        <w:rPr>
          <w:b/>
          <w:bCs/>
          <w:sz w:val="16"/>
          <w:szCs w:val="16"/>
        </w:rPr>
        <w:t xml:space="preserve"> </w:t>
      </w:r>
      <w:r w:rsidRPr="00604A7B">
        <w:rPr>
          <w:sz w:val="16"/>
          <w:szCs w:val="16"/>
        </w:rPr>
        <w:t xml:space="preserve">à </w:t>
      </w:r>
      <w:bookmarkStart w:id="3" w:name="_Hlk177460521"/>
      <w:r w:rsidRPr="00604A7B">
        <w:rPr>
          <w:b/>
          <w:bCs/>
          <w:sz w:val="16"/>
          <w:szCs w:val="16"/>
        </w:rPr>
        <w:t>Lorem omnis mollit q</w:t>
      </w:r>
      <w:bookmarkEnd w:id="3"/>
      <w:r w:rsidR="00EB5521">
        <w:rPr>
          <w:bCs/>
          <w:sz w:val="18"/>
          <w:szCs w:val="18"/>
        </w:rPr>
        <w:t>,</w:t>
      </w:r>
      <w:r w:rsidR="00EB5521" w:rsidRPr="00EB5521">
        <w:rPr>
          <w:b/>
          <w:sz w:val="18"/>
          <w:szCs w:val="18"/>
        </w:rPr>
        <w:t xml:space="preserve"> </w:t>
      </w:r>
    </w:p>
    <w:p w14:paraId="2C963E85" w14:textId="553B71A6" w:rsidR="00EB5521" w:rsidRPr="00EB5521" w:rsidRDefault="00EB5521" w:rsidP="00EB5521">
      <w:pPr>
        <w:jc w:val="both"/>
        <w:rPr>
          <w:ins w:id="4" w:author="Eddy Armel  BOULINGUI MIHINDOU" w:date="2024-09-25T10:59:00Z" w16du:dateUtc="2024-09-25T09:59:00Z"/>
          <w:b/>
          <w:sz w:val="18"/>
          <w:szCs w:val="18"/>
        </w:rPr>
      </w:pPr>
      <w:bookmarkStart w:id="5" w:name="_Hlk178318898"/>
      <w:bookmarkEnd w:id="1"/>
      <w:r w:rsidRPr="00EB5521">
        <w:rPr>
          <w:bCs/>
          <w:sz w:val="18"/>
          <w:szCs w:val="18"/>
        </w:rPr>
        <w:t xml:space="preserve">Titulaire de </w:t>
      </w:r>
      <w:r w:rsidR="00CA7350" w:rsidRPr="00CA7350">
        <w:rPr>
          <w:b/>
          <w:bCs/>
          <w:sz w:val="18"/>
          <w:szCs w:val="18"/>
        </w:rPr>
        <w:t>Passeport</w:t>
      </w:r>
      <w:r w:rsidR="00CA7350" w:rsidRPr="00CA7350">
        <w:rPr>
          <w:b/>
          <w:sz w:val="18"/>
          <w:szCs w:val="18"/>
        </w:rPr>
        <w:t xml:space="preserve"> </w:t>
      </w:r>
      <w:r w:rsidRPr="00EB5521">
        <w:rPr>
          <w:b/>
          <w:sz w:val="18"/>
          <w:szCs w:val="18"/>
        </w:rPr>
        <w:t>N°</w:t>
      </w:r>
      <w:r w:rsidR="00405142" w:rsidRPr="00342E51">
        <w:rPr>
          <w:b/>
          <w:bCs/>
          <w:sz w:val="18"/>
          <w:szCs w:val="18"/>
        </w:rPr>
        <w:t>Laboris magnam quia</w:t>
      </w:r>
    </w:p>
    <w:bookmarkEnd w:id="5"/>
    <w:p w14:paraId="1AE93B80" w14:textId="77777777" w:rsidR="00EB5521" w:rsidRPr="00EB5521" w:rsidDel="003F5436" w:rsidRDefault="00EB5521" w:rsidP="00EB5521">
      <w:pPr>
        <w:spacing w:line="276" w:lineRule="auto"/>
        <w:jc w:val="both"/>
        <w:rPr>
          <w:del w:id="6" w:author="Eddy Armel  BOULINGUI MIHINDOU" w:date="2024-09-25T10:59:00Z" w16du:dateUtc="2024-09-25T09:59:00Z"/>
          <w:b/>
          <w:sz w:val="18"/>
          <w:szCs w:val="18"/>
        </w:rPr>
      </w:pPr>
      <w:del w:id="7" w:author="Eddy Armel  BOULINGUI MIHINDOU" w:date="2024-09-25T10:59:00Z" w16du:dateUtc="2024-09-25T09:59:00Z">
        <w:r w:rsidRPr="00EB5521" w:rsidDel="003F5436">
          <w:rPr>
            <w:b/>
            <w:sz w:val="18"/>
            <w:szCs w:val="18"/>
          </w:rPr>
          <w:delText>M</w:delText>
        </w:r>
      </w:del>
      <w:del w:id="8" w:author="Eddy Armel  BOULINGUI MIHINDOU" w:date="2024-09-25T10:56:00Z" w16du:dateUtc="2024-09-25T09:56:00Z">
        <w:r w:rsidRPr="00EB5521" w:rsidDel="003F5436">
          <w:rPr>
            <w:b/>
            <w:sz w:val="18"/>
            <w:szCs w:val="18"/>
          </w:rPr>
          <w:delText>a</w:delText>
        </w:r>
      </w:del>
      <w:del w:id="9" w:author="Eddy Armel  BOULINGUI MIHINDOU" w:date="2024-09-25T10:53:00Z" w16du:dateUtc="2024-09-25T09:53:00Z">
        <w:r w:rsidRPr="00EB5521" w:rsidDel="003F5436">
          <w:rPr>
            <w:b/>
            <w:sz w:val="18"/>
            <w:szCs w:val="18"/>
          </w:rPr>
          <w:delText>dame NTOLO Irene Lamartine</w:delText>
        </w:r>
      </w:del>
      <w:del w:id="10" w:author="Eddy Armel  BOULINGUI MIHINDOU" w:date="2024-09-25T10:59:00Z" w16du:dateUtc="2024-09-25T09:59:00Z">
        <w:r w:rsidRPr="00EB5521" w:rsidDel="003F5436">
          <w:rPr>
            <w:b/>
            <w:sz w:val="18"/>
            <w:szCs w:val="18"/>
          </w:rPr>
          <w:delText xml:space="preserve"> </w:delText>
        </w:r>
        <w:r w:rsidRPr="00EB5521" w:rsidDel="003F5436">
          <w:rPr>
            <w:bCs/>
            <w:sz w:val="18"/>
            <w:szCs w:val="18"/>
          </w:rPr>
          <w:delText xml:space="preserve">née le </w:delText>
        </w:r>
        <w:r w:rsidRPr="00EB5521" w:rsidDel="003F5436">
          <w:rPr>
            <w:b/>
            <w:sz w:val="18"/>
            <w:szCs w:val="18"/>
          </w:rPr>
          <w:delText xml:space="preserve">09 Juin 1986 </w:delText>
        </w:r>
        <w:r w:rsidRPr="00EB5521" w:rsidDel="003F5436">
          <w:rPr>
            <w:bCs/>
            <w:sz w:val="18"/>
            <w:szCs w:val="18"/>
          </w:rPr>
          <w:delText xml:space="preserve">au </w:delText>
        </w:r>
        <w:r w:rsidRPr="00EB5521" w:rsidDel="003F5436">
          <w:rPr>
            <w:b/>
            <w:sz w:val="18"/>
            <w:szCs w:val="18"/>
          </w:rPr>
          <w:delText>Cameroun</w:delText>
        </w:r>
      </w:del>
    </w:p>
    <w:p w14:paraId="009C6669" w14:textId="77777777" w:rsidR="00EB5521" w:rsidRPr="00EB5521" w:rsidDel="003F5436" w:rsidRDefault="00EB5521" w:rsidP="00EB5521">
      <w:pPr>
        <w:spacing w:line="276" w:lineRule="auto"/>
        <w:jc w:val="both"/>
        <w:rPr>
          <w:del w:id="11" w:author="Eddy Armel  BOULINGUI MIHINDOU" w:date="2024-09-25T10:59:00Z" w16du:dateUtc="2024-09-25T09:59:00Z"/>
          <w:bCs/>
          <w:sz w:val="18"/>
          <w:szCs w:val="18"/>
        </w:rPr>
      </w:pPr>
      <w:del w:id="12" w:author="Eddy Armel  BOULINGUI MIHINDOU" w:date="2024-09-25T10:59:00Z" w16du:dateUtc="2024-09-25T09:59:00Z">
        <w:r w:rsidRPr="00EB5521" w:rsidDel="003F5436">
          <w:rPr>
            <w:bCs/>
            <w:sz w:val="18"/>
            <w:szCs w:val="18"/>
          </w:rPr>
          <w:delText xml:space="preserve">Titulaire de la </w:delText>
        </w:r>
        <w:r w:rsidRPr="00EB5521" w:rsidDel="003F5436">
          <w:rPr>
            <w:b/>
            <w:sz w:val="18"/>
            <w:szCs w:val="18"/>
          </w:rPr>
          <w:delText>Carte de Séjour</w:delText>
        </w:r>
        <w:r w:rsidRPr="00EB5521" w:rsidDel="003F5436">
          <w:rPr>
            <w:bCs/>
            <w:sz w:val="18"/>
            <w:szCs w:val="18"/>
          </w:rPr>
          <w:delText xml:space="preserve"> </w:delText>
        </w:r>
        <w:r w:rsidRPr="00EB5521" w:rsidDel="003F5436">
          <w:rPr>
            <w:b/>
            <w:sz w:val="18"/>
            <w:szCs w:val="18"/>
          </w:rPr>
          <w:delText xml:space="preserve">N°22IS64923 </w:delText>
        </w:r>
        <w:r w:rsidRPr="00EB5521" w:rsidDel="003F5436">
          <w:rPr>
            <w:bCs/>
            <w:sz w:val="18"/>
            <w:szCs w:val="18"/>
          </w:rPr>
          <w:delText xml:space="preserve">délivrée </w:delText>
        </w:r>
        <w:r w:rsidRPr="00EB5521" w:rsidDel="003F5436">
          <w:rPr>
            <w:b/>
            <w:sz w:val="18"/>
            <w:szCs w:val="18"/>
          </w:rPr>
          <w:delText>le 20 Février 2022</w:delText>
        </w:r>
        <w:r w:rsidRPr="00EB5521" w:rsidDel="003F5436">
          <w:rPr>
            <w:bCs/>
            <w:sz w:val="18"/>
            <w:szCs w:val="18"/>
          </w:rPr>
          <w:delText xml:space="preserve">, </w:delText>
        </w:r>
      </w:del>
    </w:p>
    <w:p w14:paraId="44F8E866" w14:textId="1BF876E3" w:rsidR="00EB5521" w:rsidRPr="00EB5521" w:rsidRDefault="00EB5521" w:rsidP="00EB5521">
      <w:pPr>
        <w:jc w:val="both"/>
        <w:rPr>
          <w:b/>
          <w:sz w:val="18"/>
          <w:szCs w:val="18"/>
        </w:rPr>
      </w:pPr>
      <w:bookmarkStart w:id="13" w:name="_Hlk178318977"/>
      <w:r w:rsidRPr="00EB5521">
        <w:rPr>
          <w:bCs/>
          <w:sz w:val="18"/>
          <w:szCs w:val="18"/>
        </w:rPr>
        <w:t>Domicilié à Nzeng-Ayong dragage</w:t>
      </w:r>
      <w:r w:rsidRPr="00EB5521">
        <w:rPr>
          <w:b/>
          <w:sz w:val="18"/>
          <w:szCs w:val="18"/>
        </w:rPr>
        <w:t xml:space="preserve"> (Libreville),</w:t>
      </w:r>
    </w:p>
    <w:p w14:paraId="3788FFE5" w14:textId="77777777" w:rsidR="00EB5521" w:rsidRPr="00EB5521" w:rsidRDefault="00EB5521" w:rsidP="00EB5521">
      <w:pPr>
        <w:jc w:val="both"/>
        <w:rPr>
          <w:ins w:id="14" w:author="Eddy Armel  BOULINGUI MIHINDOU" w:date="2024-09-25T11:00:00Z" w16du:dateUtc="2024-09-25T10:00:00Z"/>
          <w:b/>
          <w:sz w:val="18"/>
          <w:szCs w:val="18"/>
        </w:rPr>
      </w:pPr>
      <w:ins w:id="15" w:author="Eddy Armel  BOULINGUI MIHINDOU" w:date="2024-09-25T11:00:00Z" w16du:dateUtc="2024-09-25T10:00:00Z">
        <w:r w:rsidRPr="00EB5521">
          <w:rPr>
            <w:b/>
            <w:sz w:val="18"/>
            <w:szCs w:val="18"/>
          </w:rPr>
          <w:t xml:space="preserve">BP : </w:t>
        </w:r>
      </w:ins>
      <w:r w:rsidRPr="00EB5521">
        <w:rPr>
          <w:b/>
          <w:sz w:val="18"/>
          <w:szCs w:val="18"/>
        </w:rPr>
        <w:t>1568</w:t>
      </w:r>
    </w:p>
    <w:p w14:paraId="1DCDC5FA" w14:textId="77777777" w:rsidR="00EB5521" w:rsidRPr="00EB5521" w:rsidRDefault="00EB5521" w:rsidP="00EB5521">
      <w:pPr>
        <w:jc w:val="both"/>
        <w:rPr>
          <w:ins w:id="16" w:author="Eddy Armel  BOULINGUI MIHINDOU" w:date="2024-09-25T11:00:00Z" w16du:dateUtc="2024-09-25T10:00:00Z"/>
          <w:b/>
          <w:bCs/>
          <w:sz w:val="18"/>
          <w:szCs w:val="18"/>
        </w:rPr>
      </w:pPr>
      <w:ins w:id="17" w:author="Eddy Armel  BOULINGUI MIHINDOU" w:date="2024-09-25T11:00:00Z" w16du:dateUtc="2024-09-25T10:00:00Z">
        <w:r w:rsidRPr="00EB5521">
          <w:rPr>
            <w:sz w:val="18"/>
            <w:szCs w:val="18"/>
          </w:rPr>
          <w:t>Téléphone :</w:t>
        </w:r>
        <w:r w:rsidRPr="00EB5521">
          <w:rPr>
            <w:b/>
            <w:bCs/>
            <w:sz w:val="18"/>
            <w:szCs w:val="18"/>
          </w:rPr>
          <w:t>0</w:t>
        </w:r>
      </w:ins>
      <w:r w:rsidRPr="00EB5521">
        <w:rPr>
          <w:b/>
          <w:bCs/>
          <w:sz w:val="18"/>
          <w:szCs w:val="18"/>
        </w:rPr>
        <w:t>77 00 35 90</w:t>
      </w:r>
    </w:p>
    <w:bookmarkEnd w:id="13"/>
    <w:p w14:paraId="7A30D871" w14:textId="77777777" w:rsidR="00EB5521" w:rsidRPr="00EB5521" w:rsidRDefault="00EB5521" w:rsidP="00EB5521">
      <w:pPr>
        <w:jc w:val="both"/>
        <w:rPr>
          <w:ins w:id="18" w:author="Eddy Armel  BOULINGUI MIHINDOU" w:date="2024-09-25T11:00:00Z" w16du:dateUtc="2024-09-25T10:00:00Z"/>
          <w:sz w:val="18"/>
          <w:szCs w:val="18"/>
        </w:rPr>
      </w:pPr>
      <w:ins w:id="19" w:author="Eddy Armel  BOULINGUI MIHINDOU" w:date="2024-09-25T11:00:00Z" w16du:dateUtc="2024-09-25T10:00:00Z">
        <w:r w:rsidRPr="00EB5521">
          <w:rPr>
            <w:sz w:val="18"/>
            <w:szCs w:val="18"/>
          </w:rPr>
          <w:t>Adresse électronique</w:t>
        </w:r>
      </w:ins>
    </w:p>
    <w:p w14:paraId="3EEC51F9" w14:textId="77777777" w:rsidR="00EB5521" w:rsidRPr="00EB5521" w:rsidRDefault="00EB5521" w:rsidP="00EB5521">
      <w:pPr>
        <w:autoSpaceDE w:val="0"/>
        <w:ind w:right="-141"/>
        <w:jc w:val="both"/>
        <w:rPr>
          <w:ins w:id="20" w:author="Eddy Armel  BOULINGUI MIHINDOU" w:date="2024-09-25T11:00:00Z" w16du:dateUtc="2024-09-25T10:00:00Z"/>
          <w:b/>
          <w:bCs/>
          <w:sz w:val="18"/>
          <w:szCs w:val="18"/>
        </w:rPr>
      </w:pPr>
      <w:ins w:id="21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Fonction : </w:t>
        </w:r>
        <w:r w:rsidRPr="00EB5521">
          <w:rPr>
            <w:b/>
            <w:bCs/>
            <w:sz w:val="18"/>
            <w:szCs w:val="18"/>
          </w:rPr>
          <w:t>G</w:t>
        </w:r>
      </w:ins>
      <w:r w:rsidRPr="00EB5521">
        <w:rPr>
          <w:b/>
          <w:bCs/>
          <w:sz w:val="18"/>
          <w:szCs w:val="18"/>
        </w:rPr>
        <w:t>érant</w:t>
      </w:r>
    </w:p>
    <w:p w14:paraId="0B119F18" w14:textId="77777777" w:rsidR="00EB5521" w:rsidRPr="00EB5521" w:rsidRDefault="00EB5521" w:rsidP="00EB5521">
      <w:pPr>
        <w:autoSpaceDE w:val="0"/>
        <w:ind w:right="-141"/>
        <w:jc w:val="both"/>
        <w:rPr>
          <w:ins w:id="22" w:author="Eddy Armel  BOULINGUI MIHINDOU" w:date="2024-09-25T11:00:00Z" w16du:dateUtc="2024-09-25T10:00:00Z"/>
          <w:sz w:val="18"/>
          <w:szCs w:val="18"/>
        </w:rPr>
      </w:pPr>
      <w:ins w:id="23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A : </w:t>
        </w:r>
      </w:ins>
      <w:bookmarkStart w:id="24" w:name="_Hlk178319254"/>
      <w:r w:rsidRPr="00EB5521">
        <w:rPr>
          <w:b/>
          <w:bCs/>
          <w:sz w:val="18"/>
          <w:szCs w:val="18"/>
        </w:rPr>
        <w:t>ETS JOEL BOISSONS</w:t>
      </w:r>
      <w:bookmarkEnd w:id="24"/>
    </w:p>
    <w:p w14:paraId="3E1102D5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25" w:author="Eddy Armel  BOULINGUI MIHINDOU" w:date="2024-09-25T11:00:00Z" w16du:dateUtc="2024-09-25T10:00:00Z"/>
          <w:bCs/>
          <w:sz w:val="18"/>
          <w:szCs w:val="18"/>
        </w:rPr>
      </w:pPr>
      <w:ins w:id="26" w:author="Eddy Armel  BOULINGUI MIHINDOU" w:date="2024-09-25T11:00:00Z" w16du:dateUtc="2024-09-25T10:00:00Z">
        <w:r w:rsidRPr="00EB5521">
          <w:rPr>
            <w:sz w:val="18"/>
            <w:szCs w:val="18"/>
          </w:rPr>
          <w:t xml:space="preserve">Nationalité : </w:t>
        </w:r>
        <w:r w:rsidRPr="00EB5521">
          <w:rPr>
            <w:b/>
            <w:bCs/>
            <w:sz w:val="18"/>
            <w:szCs w:val="18"/>
          </w:rPr>
          <w:t>Gabonaise</w:t>
        </w:r>
        <w:r w:rsidRPr="00EB5521" w:rsidDel="003F5436">
          <w:rPr>
            <w:bCs/>
            <w:sz w:val="18"/>
            <w:szCs w:val="18"/>
          </w:rPr>
          <w:t xml:space="preserve"> </w:t>
        </w:r>
      </w:ins>
      <w:del w:id="27" w:author="Eddy Armel  BOULINGUI MIHINDOU" w:date="2024-09-25T11:00:00Z" w16du:dateUtc="2024-09-25T10:00:00Z">
        <w:r w:rsidRPr="00EB5521" w:rsidDel="003F5436">
          <w:rPr>
            <w:bCs/>
            <w:sz w:val="18"/>
            <w:szCs w:val="18"/>
          </w:rPr>
          <w:delText xml:space="preserve">Domicilié à </w:delText>
        </w:r>
        <w:r w:rsidRPr="00EB5521" w:rsidDel="003F5436">
          <w:rPr>
            <w:b/>
            <w:sz w:val="18"/>
            <w:szCs w:val="18"/>
            <w:highlight w:val="yellow"/>
          </w:rPr>
          <w:delText>ATONG ABE</w:delText>
        </w:r>
        <w:r w:rsidRPr="00EB5521" w:rsidDel="003F5436">
          <w:rPr>
            <w:b/>
            <w:sz w:val="18"/>
            <w:szCs w:val="18"/>
          </w:rPr>
          <w:delText xml:space="preserve"> (Libreville) </w:delText>
        </w:r>
      </w:del>
    </w:p>
    <w:p w14:paraId="2DA6782D" w14:textId="77777777" w:rsidR="00EB5521" w:rsidRPr="00EB5521" w:rsidRDefault="00EB5521" w:rsidP="00EB5521">
      <w:pPr>
        <w:spacing w:line="276" w:lineRule="auto"/>
        <w:jc w:val="both"/>
        <w:rPr>
          <w:ins w:id="28" w:author="Eddy Armel  BOULINGUI MIHINDOU" w:date="2024-09-25T11:00:00Z" w16du:dateUtc="2024-09-25T10:00:00Z"/>
          <w:b/>
          <w:sz w:val="18"/>
          <w:szCs w:val="18"/>
        </w:rPr>
      </w:pPr>
    </w:p>
    <w:p w14:paraId="665D252C" w14:textId="77777777" w:rsidR="00EB5521" w:rsidRPr="00EB5521" w:rsidDel="003F5436" w:rsidRDefault="00EB5521" w:rsidP="00EB5521">
      <w:pPr>
        <w:spacing w:line="276" w:lineRule="auto"/>
        <w:jc w:val="both"/>
        <w:rPr>
          <w:del w:id="29" w:author="Eddy Armel  BOULINGUI MIHINDOU" w:date="2024-09-25T11:00:00Z" w16du:dateUtc="2024-09-25T10:00:00Z"/>
          <w:b/>
          <w:sz w:val="18"/>
          <w:szCs w:val="18"/>
        </w:rPr>
      </w:pPr>
      <w:del w:id="30" w:author="Eddy Armel  BOULINGUI MIHINDOU" w:date="2024-09-25T11:00:00Z" w16du:dateUtc="2024-09-25T10:00:00Z">
        <w:r w:rsidRPr="00EB5521" w:rsidDel="003F5436">
          <w:rPr>
            <w:b/>
            <w:sz w:val="18"/>
            <w:szCs w:val="18"/>
          </w:rPr>
          <w:delText xml:space="preserve">BP : </w:delText>
        </w:r>
      </w:del>
    </w:p>
    <w:p w14:paraId="1E67E61F" w14:textId="77777777" w:rsidR="00EB5521" w:rsidRPr="00EB5521" w:rsidDel="003F5436" w:rsidRDefault="00EB5521" w:rsidP="00EB5521">
      <w:pPr>
        <w:spacing w:line="276" w:lineRule="auto"/>
        <w:jc w:val="both"/>
        <w:rPr>
          <w:del w:id="31" w:author="Eddy Armel  BOULINGUI MIHINDOU" w:date="2024-09-25T11:00:00Z" w16du:dateUtc="2024-09-25T10:00:00Z"/>
          <w:b/>
          <w:bCs/>
          <w:sz w:val="18"/>
          <w:szCs w:val="18"/>
        </w:rPr>
      </w:pPr>
      <w:del w:id="32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>Téléphone :</w:delText>
        </w:r>
        <w:r w:rsidRPr="00EB5521" w:rsidDel="003F5436">
          <w:rPr>
            <w:b/>
            <w:bCs/>
            <w:sz w:val="18"/>
            <w:szCs w:val="18"/>
            <w:rPrChange w:id="33" w:author="Eddy Armel  BOULINGUI MIHINDOU" w:date="2024-09-26T09:50:00Z" w16du:dateUtc="2024-09-26T08:50:00Z">
              <w:rPr>
                <w:b/>
                <w:bCs/>
                <w:sz w:val="16"/>
                <w:szCs w:val="16"/>
                <w:highlight w:val="yellow"/>
              </w:rPr>
            </w:rPrChange>
          </w:rPr>
          <w:delText>077711749</w:delText>
        </w:r>
      </w:del>
    </w:p>
    <w:p w14:paraId="12F404A3" w14:textId="77777777" w:rsidR="00EB5521" w:rsidRPr="00EB5521" w:rsidDel="003F5436" w:rsidRDefault="00EB5521" w:rsidP="00EB5521">
      <w:pPr>
        <w:spacing w:line="276" w:lineRule="auto"/>
        <w:jc w:val="both"/>
        <w:rPr>
          <w:del w:id="34" w:author="Eddy Armel  BOULINGUI MIHINDOU" w:date="2024-09-25T11:00:00Z" w16du:dateUtc="2024-09-25T10:00:00Z"/>
          <w:sz w:val="18"/>
          <w:szCs w:val="18"/>
        </w:rPr>
      </w:pPr>
      <w:del w:id="35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>Adresse électronique</w:delText>
        </w:r>
      </w:del>
    </w:p>
    <w:p w14:paraId="36629EBB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36" w:author="Eddy Armel  BOULINGUI MIHINDOU" w:date="2024-09-25T11:00:00Z" w16du:dateUtc="2024-09-25T10:00:00Z"/>
          <w:b/>
          <w:bCs/>
          <w:sz w:val="18"/>
          <w:szCs w:val="18"/>
        </w:rPr>
      </w:pPr>
      <w:del w:id="37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Fonction : </w:delText>
        </w:r>
        <w:r w:rsidRPr="00EB5521" w:rsidDel="003F5436">
          <w:rPr>
            <w:b/>
            <w:bCs/>
            <w:sz w:val="18"/>
            <w:szCs w:val="18"/>
          </w:rPr>
          <w:delText>Comptable</w:delText>
        </w:r>
      </w:del>
    </w:p>
    <w:p w14:paraId="00704AA6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38" w:author="Eddy Armel  BOULINGUI MIHINDOU" w:date="2024-09-25T11:00:00Z" w16du:dateUtc="2024-09-25T10:00:00Z"/>
          <w:sz w:val="18"/>
          <w:szCs w:val="18"/>
        </w:rPr>
      </w:pPr>
      <w:del w:id="39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A : </w:delText>
        </w:r>
      </w:del>
    </w:p>
    <w:p w14:paraId="6EEC6631" w14:textId="77777777" w:rsidR="00EB5521" w:rsidRPr="00EB5521" w:rsidDel="003F5436" w:rsidRDefault="00EB5521" w:rsidP="00EB5521">
      <w:pPr>
        <w:autoSpaceDE w:val="0"/>
        <w:spacing w:line="276" w:lineRule="auto"/>
        <w:ind w:right="-141"/>
        <w:jc w:val="both"/>
        <w:rPr>
          <w:del w:id="40" w:author="Eddy Armel  BOULINGUI MIHINDOU" w:date="2024-09-25T11:00:00Z" w16du:dateUtc="2024-09-25T10:00:00Z"/>
          <w:b/>
          <w:bCs/>
          <w:sz w:val="18"/>
          <w:szCs w:val="18"/>
        </w:rPr>
      </w:pPr>
      <w:del w:id="41" w:author="Eddy Armel  BOULINGUI MIHINDOU" w:date="2024-09-25T11:00:00Z" w16du:dateUtc="2024-09-25T10:00:00Z">
        <w:r w:rsidRPr="00EB5521" w:rsidDel="003F5436">
          <w:rPr>
            <w:sz w:val="18"/>
            <w:szCs w:val="18"/>
          </w:rPr>
          <w:delText xml:space="preserve">Nationalité : </w:delText>
        </w:r>
        <w:r w:rsidRPr="00EB5521" w:rsidDel="003F5436">
          <w:rPr>
            <w:b/>
            <w:bCs/>
            <w:sz w:val="18"/>
            <w:szCs w:val="18"/>
          </w:rPr>
          <w:delText>Camerounaise</w:delText>
        </w:r>
      </w:del>
    </w:p>
    <w:p w14:paraId="5EC28E8A" w14:textId="77777777" w:rsidR="00EB5521" w:rsidRPr="00EB5521" w:rsidRDefault="00EB5521" w:rsidP="00EB5521">
      <w:pPr>
        <w:spacing w:line="276" w:lineRule="auto"/>
        <w:ind w:right="-141"/>
        <w:jc w:val="both"/>
        <w:rPr>
          <w:sz w:val="18"/>
          <w:szCs w:val="18"/>
        </w:rPr>
      </w:pPr>
      <w:r w:rsidRPr="00EB5521">
        <w:rPr>
          <w:sz w:val="18"/>
          <w:szCs w:val="18"/>
        </w:rPr>
        <w:t xml:space="preserve">Situation matrimoniale :  </w:t>
      </w:r>
      <w:ins w:id="42" w:author="Eddy Armel  BOULINGUI MIHINDOU" w:date="2024-09-26T09:50:00Z" w16du:dateUtc="2024-09-26T08:50:00Z">
        <w:r w:rsidRPr="00EB5521">
          <w:rPr>
            <w:sz w:val="18"/>
            <w:szCs w:val="18"/>
          </w:rPr>
          <w:t>Marié</w:t>
        </w:r>
      </w:ins>
    </w:p>
    <w:p w14:paraId="6E9C8D1F" w14:textId="77777777" w:rsidR="00EB5521" w:rsidRDefault="00EB5521" w:rsidP="00EB5521">
      <w:pPr>
        <w:spacing w:line="276" w:lineRule="auto"/>
        <w:ind w:right="-141"/>
        <w:jc w:val="both"/>
        <w:rPr>
          <w:sz w:val="16"/>
          <w:szCs w:val="16"/>
        </w:rPr>
      </w:pPr>
    </w:p>
    <w:p w14:paraId="288B1D48" w14:textId="68E32F5A" w:rsidR="00025634" w:rsidRDefault="00025634" w:rsidP="00EB5521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>ET</w:t>
      </w:r>
    </w:p>
    <w:p w14:paraId="495BFF59" w14:textId="77777777" w:rsidR="00EB5521" w:rsidRPr="0024178E" w:rsidRDefault="00EB5521" w:rsidP="00EB5521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</w:p>
    <w:p w14:paraId="7305174F" w14:textId="77777777" w:rsidR="00816170" w:rsidRPr="0024178E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24178E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24178E">
        <w:rPr>
          <w:rFonts w:eastAsia="Calibri"/>
          <w:sz w:val="16"/>
          <w:szCs w:val="16"/>
          <w:lang w:eastAsia="en-US"/>
        </w:rPr>
        <w:t>en abrégée</w:t>
      </w:r>
      <w:r w:rsidRPr="0024178E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24178E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24178E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24178E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24178E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24178E">
        <w:rPr>
          <w:rFonts w:eastAsia="Calibri"/>
          <w:sz w:val="16"/>
          <w:szCs w:val="16"/>
          <w:lang w:eastAsia="en-US"/>
        </w:rPr>
        <w:t xml:space="preserve">, NIF : </w:t>
      </w:r>
      <w:r w:rsidRPr="0024178E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103DCC1" w14:textId="420B229C" w:rsidR="00C54ACA" w:rsidRDefault="00816170" w:rsidP="00550966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24178E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24178E">
        <w:rPr>
          <w:rFonts w:eastAsia="Calibri"/>
          <w:bCs/>
          <w:sz w:val="16"/>
          <w:szCs w:val="16"/>
          <w:lang w:eastAsia="en-US"/>
        </w:rPr>
        <w:t xml:space="preserve"> est représentée par Monsieur </w:t>
      </w:r>
      <w:r w:rsidRPr="0024178E">
        <w:rPr>
          <w:rFonts w:eastAsia="Calibri"/>
          <w:b/>
          <w:sz w:val="16"/>
          <w:szCs w:val="16"/>
          <w:lang w:eastAsia="en-US"/>
        </w:rPr>
        <w:t>El Hadji Mamadou FAYE</w:t>
      </w:r>
      <w:r w:rsidRPr="0024178E">
        <w:rPr>
          <w:rFonts w:eastAsia="Calibri"/>
          <w:bCs/>
          <w:sz w:val="16"/>
          <w:szCs w:val="16"/>
          <w:lang w:eastAsia="en-US"/>
        </w:rPr>
        <w:t>, son Directeur Général</w:t>
      </w:r>
      <w:r w:rsidRPr="0024178E">
        <w:rPr>
          <w:rFonts w:eastAsia="Calibri"/>
          <w:sz w:val="16"/>
          <w:szCs w:val="16"/>
          <w:lang w:eastAsia="en-US"/>
        </w:rPr>
        <w:t xml:space="preserve">, </w:t>
      </w:r>
    </w:p>
    <w:p w14:paraId="0F36302F" w14:textId="77777777" w:rsidR="006249FE" w:rsidRPr="00550966" w:rsidRDefault="006249FE" w:rsidP="00550966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</w:p>
    <w:p w14:paraId="1C42E200" w14:textId="5766581F" w:rsidR="008C7961" w:rsidRPr="0024178E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24178E">
        <w:rPr>
          <w:sz w:val="16"/>
          <w:szCs w:val="16"/>
        </w:rPr>
        <w:t>Désignée par l’expression</w:t>
      </w:r>
      <w:r w:rsidRPr="0024178E">
        <w:rPr>
          <w:b/>
          <w:sz w:val="16"/>
          <w:szCs w:val="16"/>
        </w:rPr>
        <w:t xml:space="preserve"> </w:t>
      </w:r>
      <w:r w:rsidR="008C7961" w:rsidRPr="0024178E">
        <w:rPr>
          <w:b/>
          <w:sz w:val="16"/>
          <w:szCs w:val="16"/>
        </w:rPr>
        <w:t xml:space="preserve">« </w:t>
      </w:r>
      <w:r w:rsidRPr="0024178E">
        <w:rPr>
          <w:b/>
          <w:bCs/>
          <w:sz w:val="16"/>
          <w:szCs w:val="16"/>
        </w:rPr>
        <w:t>le bénéficiaire</w:t>
      </w:r>
      <w:r w:rsidR="008C7961" w:rsidRPr="0024178E">
        <w:rPr>
          <w:b/>
          <w:bCs/>
          <w:sz w:val="16"/>
          <w:szCs w:val="16"/>
        </w:rPr>
        <w:t xml:space="preserve"> »</w:t>
      </w:r>
      <w:r w:rsidR="00D63BC8" w:rsidRPr="0024178E">
        <w:rPr>
          <w:b/>
          <w:bCs/>
          <w:sz w:val="16"/>
          <w:szCs w:val="16"/>
        </w:rPr>
        <w:t xml:space="preserve"> </w:t>
      </w:r>
      <w:r w:rsidR="00D63BC8" w:rsidRPr="0024178E">
        <w:rPr>
          <w:bCs/>
          <w:sz w:val="16"/>
          <w:szCs w:val="16"/>
        </w:rPr>
        <w:t>ou</w:t>
      </w:r>
      <w:r w:rsidR="00D63BC8" w:rsidRPr="0024178E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24178E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3D5CAB" w:rsidRPr="0024178E">
        <w:rPr>
          <w:b/>
          <w:bCs/>
          <w:sz w:val="16"/>
          <w:szCs w:val="16"/>
          <w:u w:val="single"/>
        </w:rPr>
        <w:t>1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BE1E2C" w:rsidRPr="0024178E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24178E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24178E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>ARTICLE 2 </w:t>
      </w:r>
      <w:r w:rsidRPr="0024178E">
        <w:rPr>
          <w:b/>
          <w:bCs/>
          <w:sz w:val="16"/>
          <w:szCs w:val="16"/>
        </w:rPr>
        <w:t xml:space="preserve">: </w:t>
      </w:r>
      <w:r w:rsidR="00BE1E2C" w:rsidRPr="0024178E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24178E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43" w:name="_Hlk56520888"/>
    </w:p>
    <w:p w14:paraId="19951636" w14:textId="10E12866" w:rsidR="00E50A5F" w:rsidRPr="0024178E" w:rsidRDefault="00F063FC" w:rsidP="00E30B17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r w:rsidRPr="0024178E">
        <w:rPr>
          <w:iCs/>
          <w:sz w:val="16"/>
          <w:szCs w:val="16"/>
        </w:rPr>
        <w:t>Type</w:t>
      </w:r>
      <w:r w:rsidR="007E44D9" w:rsidRPr="0024178E">
        <w:rPr>
          <w:iCs/>
          <w:sz w:val="16"/>
          <w:szCs w:val="16"/>
        </w:rPr>
        <w:t xml:space="preserve"> du crédit :</w:t>
      </w:r>
      <w:r w:rsidR="00FE5429" w:rsidRPr="0024178E">
        <w:rPr>
          <w:iCs/>
          <w:sz w:val="16"/>
          <w:szCs w:val="16"/>
        </w:rPr>
        <w:t xml:space="preserve"> </w:t>
      </w:r>
      <w:r w:rsidR="001F73FC" w:rsidRPr="0024178E">
        <w:rPr>
          <w:b/>
          <w:bCs/>
          <w:iCs/>
          <w:sz w:val="16"/>
          <w:szCs w:val="16"/>
        </w:rPr>
        <w:t>CONSO/IMMO</w:t>
      </w:r>
    </w:p>
    <w:p w14:paraId="052A3D00" w14:textId="09D4AFE6" w:rsidR="00A97FB1" w:rsidRPr="0024178E" w:rsidRDefault="004C682A" w:rsidP="00F57EAC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Montant</w:t>
      </w:r>
      <w:r w:rsidRPr="0024178E">
        <w:rPr>
          <w:sz w:val="16"/>
          <w:szCs w:val="16"/>
        </w:rPr>
        <w:t> </w:t>
      </w:r>
      <w:r w:rsidR="00221315" w:rsidRPr="0024178E">
        <w:rPr>
          <w:sz w:val="16"/>
          <w:szCs w:val="16"/>
        </w:rPr>
        <w:t xml:space="preserve">du crédit </w:t>
      </w:r>
      <w:r w:rsidR="00FE5429" w:rsidRPr="0024178E">
        <w:rPr>
          <w:sz w:val="16"/>
          <w:szCs w:val="16"/>
        </w:rPr>
        <w:t>accordé</w:t>
      </w:r>
      <w:r w:rsidR="00FE5429" w:rsidRPr="0024178E">
        <w:rPr>
          <w:b/>
          <w:sz w:val="16"/>
          <w:szCs w:val="16"/>
        </w:rPr>
        <w:t xml:space="preserve"> :</w:t>
      </w:r>
      <w:r w:rsidRPr="0024178E">
        <w:rPr>
          <w:b/>
          <w:sz w:val="16"/>
          <w:szCs w:val="16"/>
        </w:rPr>
        <w:t xml:space="preserve"> </w:t>
      </w:r>
      <w:r w:rsidR="00B35E3D" w:rsidRPr="00B35E3D">
        <w:rPr>
          <w:b/>
          <w:bCs/>
          <w:sz w:val="18"/>
          <w:szCs w:val="18"/>
        </w:rPr>
        <w:t>58</w:t>
      </w:r>
      <w:r w:rsidR="00B35E3D">
        <w:rPr>
          <w:b/>
          <w:bCs/>
          <w:sz w:val="18"/>
          <w:szCs w:val="18"/>
        </w:rPr>
        <w:t xml:space="preserve"> </w:t>
      </w:r>
      <w:r w:rsidR="00B35E3D" w:rsidRPr="0024178E">
        <w:rPr>
          <w:b/>
          <w:sz w:val="16"/>
          <w:szCs w:val="16"/>
        </w:rPr>
        <w:t xml:space="preserve"> FCFA</w:t>
      </w:r>
    </w:p>
    <w:p w14:paraId="1A524229" w14:textId="1E6CA5CC" w:rsidR="004C682A" w:rsidRPr="0024178E" w:rsidRDefault="004C682A" w:rsidP="009752E3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Durée</w:t>
      </w:r>
      <w:r w:rsidRPr="0024178E">
        <w:rPr>
          <w:b/>
          <w:sz w:val="16"/>
          <w:szCs w:val="16"/>
        </w:rPr>
        <w:t> :</w:t>
      </w:r>
      <w:r w:rsidR="00B35E3D" w:rsidRPr="00B35E3D">
        <w:rPr>
          <w:b/>
          <w:bCs/>
          <w:sz w:val="18"/>
          <w:szCs w:val="18"/>
        </w:rPr>
        <w:t xml:space="preserve"> </w:t>
      </w:r>
      <w:r w:rsidR="00B35E3D" w:rsidRPr="0031677A">
        <w:rPr>
          <w:b/>
          <w:bCs/>
          <w:sz w:val="18"/>
          <w:szCs w:val="18"/>
        </w:rPr>
        <w:t>81</w:t>
      </w:r>
      <w:r w:rsidR="00B35E3D">
        <w:rPr>
          <w:b/>
          <w:bCs/>
          <w:sz w:val="18"/>
          <w:szCs w:val="18"/>
        </w:rPr>
        <w:t xml:space="preserve"> </w:t>
      </w:r>
      <w:r w:rsidR="00FE5429" w:rsidRPr="0024178E">
        <w:rPr>
          <w:b/>
          <w:sz w:val="16"/>
          <w:szCs w:val="16"/>
        </w:rPr>
        <w:t>mois</w:t>
      </w:r>
    </w:p>
    <w:p w14:paraId="60C0CD33" w14:textId="774A532A" w:rsidR="004C682A" w:rsidRPr="0024178E" w:rsidRDefault="004C682A" w:rsidP="009752E3">
      <w:pPr>
        <w:numPr>
          <w:ilvl w:val="0"/>
          <w:numId w:val="7"/>
        </w:numPr>
        <w:spacing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Taux</w:t>
      </w:r>
      <w:r w:rsidRPr="0024178E">
        <w:rPr>
          <w:b/>
          <w:sz w:val="16"/>
          <w:szCs w:val="16"/>
        </w:rPr>
        <w:t xml:space="preserve"> : </w:t>
      </w:r>
      <w:r w:rsidR="00B35E3D">
        <w:rPr>
          <w:b/>
          <w:sz w:val="16"/>
          <w:szCs w:val="16"/>
        </w:rPr>
        <w:t>3,9</w:t>
      </w:r>
      <w:r w:rsidR="00B35E3D" w:rsidRPr="0024178E">
        <w:rPr>
          <w:b/>
          <w:sz w:val="16"/>
          <w:szCs w:val="16"/>
        </w:rPr>
        <w:t xml:space="preserve"> %</w:t>
      </w:r>
      <w:r w:rsidR="005750AA" w:rsidRPr="0024178E">
        <w:rPr>
          <w:b/>
          <w:sz w:val="16"/>
          <w:szCs w:val="16"/>
        </w:rPr>
        <w:t xml:space="preserve"> mensuel (</w:t>
      </w:r>
      <w:r w:rsidR="00B35E3D" w:rsidRPr="00B35E3D">
        <w:rPr>
          <w:b/>
          <w:sz w:val="16"/>
          <w:szCs w:val="16"/>
        </w:rPr>
        <w:t>47 </w:t>
      </w:r>
      <w:r w:rsidR="005750AA" w:rsidRPr="0024178E">
        <w:rPr>
          <w:b/>
          <w:sz w:val="16"/>
          <w:szCs w:val="16"/>
        </w:rPr>
        <w:t>% annuel)</w:t>
      </w:r>
    </w:p>
    <w:p w14:paraId="1D9F9501" w14:textId="79BDC33D" w:rsidR="00DC2D87" w:rsidRPr="0024178E" w:rsidRDefault="00DC2D87" w:rsidP="00E30B17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Cs/>
          <w:sz w:val="16"/>
          <w:szCs w:val="16"/>
        </w:rPr>
        <w:t>Capital + intérêt</w:t>
      </w:r>
      <w:r w:rsidRPr="0024178E">
        <w:rPr>
          <w:b/>
          <w:sz w:val="16"/>
          <w:szCs w:val="16"/>
        </w:rPr>
        <w:t> </w:t>
      </w:r>
      <w:bookmarkStart w:id="44" w:name="_Hlk178320099"/>
      <w:r w:rsidRPr="0024178E">
        <w:rPr>
          <w:b/>
          <w:sz w:val="16"/>
          <w:szCs w:val="16"/>
        </w:rPr>
        <w:t xml:space="preserve">: </w:t>
      </w:r>
      <w:r w:rsidR="00B35E3D" w:rsidRPr="005A28B8">
        <w:rPr>
          <w:b/>
          <w:bCs/>
          <w:sz w:val="18"/>
          <w:szCs w:val="18"/>
        </w:rPr>
        <w:t>149</w:t>
      </w:r>
      <w:r w:rsidR="00B35E3D">
        <w:rPr>
          <w:b/>
          <w:bCs/>
          <w:sz w:val="18"/>
          <w:szCs w:val="18"/>
        </w:rPr>
        <w:t xml:space="preserve"> </w:t>
      </w:r>
      <w:r w:rsidR="00082FC7" w:rsidRPr="0024178E">
        <w:rPr>
          <w:b/>
          <w:sz w:val="16"/>
          <w:szCs w:val="16"/>
        </w:rPr>
        <w:t xml:space="preserve">FCFA </w:t>
      </w:r>
      <w:bookmarkEnd w:id="44"/>
    </w:p>
    <w:p w14:paraId="4C82F147" w14:textId="385FDA5E" w:rsidR="00BE1E2C" w:rsidRPr="0024178E" w:rsidRDefault="00BE1E2C" w:rsidP="00E30B17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Date de la </w:t>
      </w:r>
      <w:r w:rsidR="00150930" w:rsidRPr="0024178E">
        <w:rPr>
          <w:b/>
          <w:sz w:val="16"/>
          <w:szCs w:val="16"/>
        </w:rPr>
        <w:t>première</w:t>
      </w:r>
      <w:r w:rsidRPr="0024178E">
        <w:rPr>
          <w:b/>
          <w:sz w:val="16"/>
          <w:szCs w:val="16"/>
        </w:rPr>
        <w:t xml:space="preserve"> échéance</w:t>
      </w:r>
      <w:r w:rsidR="00BD5E12">
        <w:rPr>
          <w:b/>
          <w:sz w:val="16"/>
          <w:szCs w:val="16"/>
        </w:rPr>
        <w:t xml:space="preserve"> : </w:t>
      </w:r>
      <w:r w:rsidR="00315C28" w:rsidRPr="00315C28">
        <w:rPr>
          <w:b/>
          <w:sz w:val="16"/>
          <w:szCs w:val="16"/>
        </w:rPr>
        <w:t>04 novembre 2024</w:t>
      </w:r>
    </w:p>
    <w:p w14:paraId="02CE42B2" w14:textId="6F16B947" w:rsidR="00B30551" w:rsidRPr="00550966" w:rsidRDefault="00BE1E2C" w:rsidP="00550966">
      <w:pPr>
        <w:numPr>
          <w:ilvl w:val="0"/>
          <w:numId w:val="7"/>
        </w:numPr>
        <w:spacing w:after="200" w:line="276" w:lineRule="auto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Date de la dernière échéance :</w:t>
      </w:r>
      <w:bookmarkEnd w:id="43"/>
      <w:r w:rsidR="00315C28" w:rsidRPr="00315C28">
        <w:rPr>
          <w:b/>
          <w:sz w:val="16"/>
          <w:szCs w:val="16"/>
        </w:rPr>
        <w:t xml:space="preserve"> </w:t>
      </w:r>
      <w:r w:rsidR="00315C28">
        <w:rPr>
          <w:b/>
          <w:sz w:val="16"/>
          <w:szCs w:val="16"/>
        </w:rPr>
        <w:t>04 novembre 2024</w:t>
      </w:r>
    </w:p>
    <w:p w14:paraId="3A6D2094" w14:textId="0169127F" w:rsidR="00E50A5F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>ARTICLE 3 </w:t>
      </w:r>
      <w:r w:rsidRPr="0024178E">
        <w:rPr>
          <w:b/>
          <w:bCs/>
          <w:sz w:val="16"/>
          <w:szCs w:val="16"/>
        </w:rPr>
        <w:t xml:space="preserve">: </w:t>
      </w:r>
      <w:r w:rsidR="00E50A5F" w:rsidRPr="0024178E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42473F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2AD4F73A" w14:textId="120B2980" w:rsidR="00150930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42473F">
        <w:rPr>
          <w:bCs/>
          <w:sz w:val="16"/>
          <w:szCs w:val="16"/>
        </w:rPr>
        <w:t>Le bien présentement objet d</w:t>
      </w:r>
      <w:r w:rsidR="003011A0" w:rsidRPr="0042473F">
        <w:rPr>
          <w:bCs/>
          <w:sz w:val="16"/>
          <w:szCs w:val="16"/>
        </w:rPr>
        <w:t>e</w:t>
      </w:r>
      <w:r w:rsidRPr="0042473F">
        <w:rPr>
          <w:bCs/>
          <w:sz w:val="16"/>
          <w:szCs w:val="16"/>
        </w:rPr>
        <w:t xml:space="preserve"> ce contrat, appartient à</w:t>
      </w:r>
      <w:r w:rsidR="007C6127" w:rsidRPr="007C6127">
        <w:rPr>
          <w:b/>
          <w:sz w:val="18"/>
          <w:szCs w:val="18"/>
        </w:rPr>
        <w:t xml:space="preserve"> </w:t>
      </w:r>
      <w:r w:rsidR="00176742" w:rsidRPr="00176742">
        <w:rPr>
          <w:b/>
          <w:bCs/>
          <w:sz w:val="16"/>
          <w:szCs w:val="16"/>
        </w:rPr>
        <w:t>Omnis labore digniss Magni duis in laboru</w:t>
      </w:r>
      <w:r w:rsidRPr="0042473F">
        <w:rPr>
          <w:bCs/>
          <w:sz w:val="16"/>
          <w:szCs w:val="16"/>
        </w:rPr>
        <w:t xml:space="preserve">, susnommé, pour l’avoir </w:t>
      </w:r>
      <w:r w:rsidR="00204AAA" w:rsidRPr="0042473F">
        <w:rPr>
          <w:bCs/>
          <w:sz w:val="16"/>
          <w:szCs w:val="16"/>
        </w:rPr>
        <w:t>par voie de</w:t>
      </w:r>
      <w:r w:rsidR="00204AAA" w:rsidRPr="00204AAA">
        <w:rPr>
          <w:bCs/>
          <w:sz w:val="16"/>
          <w:szCs w:val="16"/>
        </w:rPr>
        <w:t xml:space="preserve"> décret portant attribution à titre provisoire et onéreux </w:t>
      </w:r>
      <w:r w:rsidRPr="00204AAA">
        <w:rPr>
          <w:bCs/>
          <w:sz w:val="16"/>
          <w:szCs w:val="16"/>
        </w:rPr>
        <w:t xml:space="preserve">suivant un acte établi le </w:t>
      </w:r>
      <w:r w:rsidR="00204AAA" w:rsidRPr="00204AAA">
        <w:rPr>
          <w:bCs/>
          <w:sz w:val="16"/>
          <w:szCs w:val="16"/>
        </w:rPr>
        <w:t>19 Mars 1996.</w:t>
      </w:r>
      <w:r w:rsidRPr="0024178E">
        <w:rPr>
          <w:bCs/>
          <w:sz w:val="16"/>
          <w:szCs w:val="16"/>
        </w:rPr>
        <w:t xml:space="preserve"> </w:t>
      </w:r>
    </w:p>
    <w:p w14:paraId="579BA6A3" w14:textId="77777777" w:rsidR="00EB5521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5F0CD313" w14:textId="576EFAE2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  <w:u w:val="single"/>
        </w:rPr>
        <w:t>ARTICLE 4</w:t>
      </w:r>
      <w:r w:rsidRPr="0024178E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24178E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4EB9283C" w14:textId="4787A5E7" w:rsidR="00204AAA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>Le bien objet de ce contrat est</w:t>
      </w:r>
      <w:r w:rsidR="00321BBA">
        <w:rPr>
          <w:bCs/>
          <w:sz w:val="16"/>
          <w:szCs w:val="16"/>
        </w:rPr>
        <w:t xml:space="preserve"> un terrain </w:t>
      </w:r>
      <w:r w:rsidR="00AC304A">
        <w:rPr>
          <w:bCs/>
          <w:sz w:val="16"/>
          <w:szCs w:val="16"/>
        </w:rPr>
        <w:t>bâtie</w:t>
      </w:r>
      <w:r w:rsidRPr="0024178E">
        <w:rPr>
          <w:bCs/>
          <w:sz w:val="16"/>
          <w:szCs w:val="16"/>
        </w:rPr>
        <w:t xml:space="preserve"> situé dans la commune de Libreville au </w:t>
      </w:r>
      <w:r w:rsidR="00AA206E" w:rsidRPr="0024178E">
        <w:rPr>
          <w:bCs/>
          <w:sz w:val="16"/>
          <w:szCs w:val="16"/>
        </w:rPr>
        <w:t>lieudit</w:t>
      </w:r>
      <w:r w:rsidRPr="0024178E">
        <w:rPr>
          <w:bCs/>
          <w:sz w:val="16"/>
          <w:szCs w:val="16"/>
        </w:rPr>
        <w:t xml:space="preserve"> </w:t>
      </w:r>
      <w:r w:rsidR="00EB5521" w:rsidRPr="00550966">
        <w:rPr>
          <w:b/>
          <w:sz w:val="16"/>
          <w:szCs w:val="16"/>
        </w:rPr>
        <w:t>Nzeng-Ayong</w:t>
      </w:r>
      <w:r w:rsidR="00EB5521">
        <w:rPr>
          <w:bCs/>
          <w:sz w:val="16"/>
          <w:szCs w:val="16"/>
        </w:rPr>
        <w:t xml:space="preserve"> </w:t>
      </w:r>
      <w:r w:rsidR="00EB5521" w:rsidRPr="0024178E">
        <w:rPr>
          <w:bCs/>
          <w:sz w:val="16"/>
          <w:szCs w:val="16"/>
        </w:rPr>
        <w:t>sur</w:t>
      </w:r>
      <w:r w:rsidRPr="0024178E">
        <w:rPr>
          <w:bCs/>
          <w:sz w:val="16"/>
          <w:szCs w:val="16"/>
        </w:rPr>
        <w:t xml:space="preserve"> la </w:t>
      </w:r>
      <w:r w:rsidR="00AA206E" w:rsidRPr="0024178E">
        <w:rPr>
          <w:bCs/>
          <w:sz w:val="16"/>
          <w:szCs w:val="16"/>
        </w:rPr>
        <w:t xml:space="preserve">parcelle </w:t>
      </w:r>
      <w:r w:rsidR="00AA206E" w:rsidRPr="00550966">
        <w:rPr>
          <w:b/>
          <w:sz w:val="16"/>
          <w:szCs w:val="16"/>
        </w:rPr>
        <w:t xml:space="preserve">N° </w:t>
      </w:r>
      <w:r w:rsidR="00EB5521" w:rsidRPr="00550966">
        <w:rPr>
          <w:b/>
          <w:sz w:val="16"/>
          <w:szCs w:val="16"/>
        </w:rPr>
        <w:t>27</w:t>
      </w:r>
      <w:r w:rsidR="00AA206E" w:rsidRPr="00550966">
        <w:rPr>
          <w:b/>
          <w:sz w:val="16"/>
          <w:szCs w:val="16"/>
        </w:rPr>
        <w:t xml:space="preserve"> de la </w:t>
      </w:r>
      <w:r w:rsidRPr="00550966">
        <w:rPr>
          <w:b/>
          <w:sz w:val="16"/>
          <w:szCs w:val="16"/>
        </w:rPr>
        <w:t xml:space="preserve">section </w:t>
      </w:r>
      <w:r w:rsidR="00EB5521" w:rsidRPr="00550966">
        <w:rPr>
          <w:b/>
          <w:sz w:val="16"/>
          <w:szCs w:val="16"/>
        </w:rPr>
        <w:t>ZN3</w:t>
      </w:r>
      <w:r w:rsidRPr="0024178E">
        <w:rPr>
          <w:bCs/>
          <w:sz w:val="16"/>
          <w:szCs w:val="16"/>
        </w:rPr>
        <w:t xml:space="preserve"> </w:t>
      </w:r>
      <w:r w:rsidR="00F55CB0">
        <w:rPr>
          <w:bCs/>
          <w:sz w:val="16"/>
          <w:szCs w:val="16"/>
        </w:rPr>
        <w:t xml:space="preserve">du plan cadastral de </w:t>
      </w:r>
      <w:r w:rsidR="007E1F22">
        <w:rPr>
          <w:bCs/>
          <w:sz w:val="16"/>
          <w:szCs w:val="16"/>
        </w:rPr>
        <w:t xml:space="preserve">Libreville, </w:t>
      </w:r>
      <w:r w:rsidR="007E1F22" w:rsidRPr="007E1F22">
        <w:rPr>
          <w:bCs/>
          <w:sz w:val="16"/>
          <w:szCs w:val="16"/>
        </w:rPr>
        <w:t xml:space="preserve">étendu sur une superficie de </w:t>
      </w:r>
      <w:r w:rsidR="007E1F22" w:rsidRPr="00550966">
        <w:rPr>
          <w:b/>
          <w:sz w:val="16"/>
          <w:szCs w:val="16"/>
        </w:rPr>
        <w:t>60</w:t>
      </w:r>
      <w:r w:rsidR="006C4F8A">
        <w:rPr>
          <w:b/>
          <w:sz w:val="16"/>
          <w:szCs w:val="16"/>
        </w:rPr>
        <w:t>6</w:t>
      </w:r>
      <w:r w:rsidR="007E1F22" w:rsidRPr="00550966">
        <w:rPr>
          <w:b/>
          <w:sz w:val="16"/>
          <w:szCs w:val="16"/>
        </w:rPr>
        <w:t xml:space="preserve"> m²</w:t>
      </w:r>
      <w:r w:rsidR="00550966" w:rsidRPr="00550966">
        <w:rPr>
          <w:b/>
          <w:sz w:val="16"/>
          <w:szCs w:val="16"/>
        </w:rPr>
        <w:t>, titre foncier : 18366</w:t>
      </w:r>
      <w:r w:rsidR="007E1F22" w:rsidRPr="007E1F22">
        <w:rPr>
          <w:bCs/>
          <w:sz w:val="16"/>
          <w:szCs w:val="16"/>
        </w:rPr>
        <w:t>.</w:t>
      </w:r>
    </w:p>
    <w:p w14:paraId="1B125260" w14:textId="142F7A79" w:rsidR="004936C0" w:rsidRDefault="007E1F22" w:rsidP="007E1F22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 xml:space="preserve">Il comprend </w:t>
      </w:r>
      <w:r w:rsidR="00550966">
        <w:rPr>
          <w:bCs/>
          <w:sz w:val="16"/>
          <w:szCs w:val="16"/>
        </w:rPr>
        <w:t>un bâtiment</w:t>
      </w:r>
      <w:r w:rsidR="006C4F8A">
        <w:rPr>
          <w:bCs/>
          <w:sz w:val="16"/>
          <w:szCs w:val="16"/>
        </w:rPr>
        <w:t xml:space="preserve"> à usage d’habitation de type </w:t>
      </w:r>
      <w:r w:rsidR="004936C0">
        <w:rPr>
          <w:bCs/>
          <w:sz w:val="16"/>
          <w:szCs w:val="16"/>
        </w:rPr>
        <w:t>plain-pied, réalisé en matériel durable. La surface totale construite du bâtiment est de 193 m</w:t>
      </w:r>
      <w:r w:rsidR="006249FE">
        <w:rPr>
          <w:bCs/>
          <w:sz w:val="16"/>
          <w:szCs w:val="16"/>
        </w:rPr>
        <w:t>²</w:t>
      </w:r>
      <w:r w:rsidR="004936C0">
        <w:rPr>
          <w:bCs/>
          <w:sz w:val="16"/>
          <w:szCs w:val="16"/>
        </w:rPr>
        <w:t xml:space="preserve"> environ. Les composantes du bâtiment sont présentées comme suit :</w:t>
      </w:r>
      <w:r w:rsidR="00550966">
        <w:rPr>
          <w:bCs/>
          <w:sz w:val="16"/>
          <w:szCs w:val="16"/>
        </w:rPr>
        <w:t xml:space="preserve"> </w:t>
      </w:r>
    </w:p>
    <w:p w14:paraId="00923A47" w14:textId="6E1464F8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Quatre Chambres ;</w:t>
      </w:r>
    </w:p>
    <w:p w14:paraId="0441D3EF" w14:textId="55686DC0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 séjour/ Salle à manger ;</w:t>
      </w:r>
    </w:p>
    <w:p w14:paraId="65A886A5" w14:textId="0DA92135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Une cuisine ;</w:t>
      </w:r>
    </w:p>
    <w:p w14:paraId="412A573B" w14:textId="2C0DFF5D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Une terrasse ;</w:t>
      </w:r>
    </w:p>
    <w:p w14:paraId="0E9D51BA" w14:textId="770AE2D5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Trois salles d’eau ;</w:t>
      </w:r>
    </w:p>
    <w:p w14:paraId="3ECBF77F" w14:textId="43827976" w:rsidR="004936C0" w:rsidRDefault="004936C0" w:rsidP="004936C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Un WC visiteurs ;</w:t>
      </w:r>
    </w:p>
    <w:p w14:paraId="7946F0F4" w14:textId="77777777" w:rsidR="006249FE" w:rsidRDefault="004936C0" w:rsidP="004936C0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4936C0">
        <w:rPr>
          <w:bCs/>
          <w:sz w:val="16"/>
          <w:szCs w:val="16"/>
        </w:rPr>
        <w:t>Et</w:t>
      </w:r>
      <w:r w:rsidR="00550966" w:rsidRPr="004936C0">
        <w:rPr>
          <w:bCs/>
          <w:sz w:val="16"/>
          <w:szCs w:val="16"/>
        </w:rPr>
        <w:t xml:space="preserve"> une clôture</w:t>
      </w:r>
      <w:r w:rsidR="006249FE">
        <w:rPr>
          <w:bCs/>
          <w:sz w:val="16"/>
          <w:szCs w:val="16"/>
        </w:rPr>
        <w:t xml:space="preserve"> elle couvre la concession sur une superficie de 104 ml de long et 2.00m de hauteur.</w:t>
      </w:r>
      <w:r w:rsidR="007E1F22" w:rsidRPr="004936C0">
        <w:rPr>
          <w:bCs/>
          <w:sz w:val="16"/>
          <w:szCs w:val="16"/>
        </w:rPr>
        <w:t xml:space="preserve"> </w:t>
      </w:r>
    </w:p>
    <w:p w14:paraId="29C6CB25" w14:textId="7C7A421B" w:rsidR="007E1F22" w:rsidRPr="004936C0" w:rsidRDefault="006249FE" w:rsidP="004936C0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Il</w:t>
      </w:r>
      <w:r w:rsidR="007E1F22" w:rsidRPr="004936C0">
        <w:rPr>
          <w:bCs/>
          <w:sz w:val="16"/>
          <w:szCs w:val="16"/>
        </w:rPr>
        <w:t xml:space="preserve"> a été évalué à </w:t>
      </w:r>
      <w:r w:rsidR="007E1F22" w:rsidRPr="004936C0">
        <w:rPr>
          <w:b/>
          <w:sz w:val="16"/>
          <w:szCs w:val="16"/>
        </w:rPr>
        <w:t>114 112 000 F CFA</w:t>
      </w:r>
      <w:r w:rsidR="007E1F22" w:rsidRPr="004936C0">
        <w:rPr>
          <w:bCs/>
          <w:sz w:val="16"/>
          <w:szCs w:val="16"/>
        </w:rPr>
        <w:t xml:space="preserve"> le 27/09/2024 par </w:t>
      </w:r>
      <w:r w:rsidR="007E1F22" w:rsidRPr="004936C0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7E1F22" w:rsidRPr="004936C0">
        <w:rPr>
          <w:bCs/>
          <w:sz w:val="16"/>
          <w:szCs w:val="16"/>
        </w:rPr>
        <w:t xml:space="preserve"> </w:t>
      </w:r>
    </w:p>
    <w:p w14:paraId="55475923" w14:textId="4A6C2002" w:rsidR="007E1F22" w:rsidRPr="0024178E" w:rsidRDefault="007E1F22" w:rsidP="007E1F22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24178E">
        <w:rPr>
          <w:bCs/>
          <w:sz w:val="16"/>
          <w:szCs w:val="16"/>
        </w:rPr>
        <w:t>Tel que ce bien existe avec ses aisances, parties attenantes et dépendances, et les droits de toute nature qui y sont attachés, sans exception ni réserve</w:t>
      </w:r>
    </w:p>
    <w:p w14:paraId="24513F5A" w14:textId="77777777" w:rsidR="004F7C7D" w:rsidRPr="0024178E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5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E50A5F" w:rsidRPr="0024178E">
        <w:rPr>
          <w:b/>
          <w:bCs/>
          <w:sz w:val="16"/>
          <w:szCs w:val="16"/>
        </w:rPr>
        <w:t>CONDITIONS</w:t>
      </w:r>
      <w:r w:rsidR="00E50A5F" w:rsidRPr="0024178E">
        <w:rPr>
          <w:b/>
          <w:bCs/>
          <w:sz w:val="16"/>
          <w:szCs w:val="16"/>
          <w:u w:val="single"/>
        </w:rPr>
        <w:t xml:space="preserve"> </w:t>
      </w:r>
    </w:p>
    <w:p w14:paraId="7F928E95" w14:textId="77777777" w:rsidR="00EB5521" w:rsidRPr="0024178E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47FA690A" w14:textId="6CECB5DD" w:rsidR="00E50A5F" w:rsidRPr="0024178E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>En outre, et pour conférer davantage de sûreté et de garantie à l’engagement de ne pas hypothéquer</w:t>
      </w:r>
      <w:r w:rsidR="0098098F" w:rsidRPr="0024178E">
        <w:rPr>
          <w:sz w:val="16"/>
          <w:szCs w:val="16"/>
        </w:rPr>
        <w:t xml:space="preserve"> le présent bien</w:t>
      </w:r>
      <w:r w:rsidRPr="0024178E">
        <w:rPr>
          <w:sz w:val="16"/>
          <w:szCs w:val="16"/>
        </w:rPr>
        <w:t xml:space="preserve">, </w:t>
      </w:r>
      <w:r w:rsidRPr="0024178E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24178E">
        <w:rPr>
          <w:b/>
          <w:sz w:val="16"/>
          <w:szCs w:val="16"/>
        </w:rPr>
        <w:t>première</w:t>
      </w:r>
      <w:r w:rsidR="00061782" w:rsidRPr="0024178E">
        <w:rPr>
          <w:b/>
          <w:sz w:val="16"/>
          <w:szCs w:val="16"/>
        </w:rPr>
        <w:t xml:space="preserve"> </w:t>
      </w:r>
      <w:r w:rsidR="00662F28" w:rsidRPr="0024178E">
        <w:rPr>
          <w:b/>
          <w:sz w:val="16"/>
          <w:szCs w:val="16"/>
        </w:rPr>
        <w:t>réquisition</w:t>
      </w:r>
      <w:r w:rsidRPr="0024178E">
        <w:rPr>
          <w:b/>
          <w:sz w:val="16"/>
          <w:szCs w:val="16"/>
        </w:rPr>
        <w:t xml:space="preserve"> du bénéficiaire une </w:t>
      </w:r>
      <w:r w:rsidR="00662F28" w:rsidRPr="0024178E">
        <w:rPr>
          <w:b/>
          <w:sz w:val="16"/>
          <w:szCs w:val="16"/>
        </w:rPr>
        <w:t>hypothèque</w:t>
      </w:r>
      <w:r w:rsidRPr="0024178E">
        <w:rPr>
          <w:b/>
          <w:sz w:val="16"/>
          <w:szCs w:val="16"/>
        </w:rPr>
        <w:t xml:space="preserve"> de 1</w:t>
      </w:r>
      <w:r w:rsidRPr="0024178E">
        <w:rPr>
          <w:b/>
          <w:sz w:val="16"/>
          <w:szCs w:val="16"/>
          <w:vertAlign w:val="superscript"/>
        </w:rPr>
        <w:t>er</w:t>
      </w:r>
      <w:r w:rsidRPr="0024178E">
        <w:rPr>
          <w:b/>
          <w:sz w:val="16"/>
          <w:szCs w:val="16"/>
        </w:rPr>
        <w:t xml:space="preserve"> rang sur les biens désignés ci-</w:t>
      </w:r>
      <w:r w:rsidR="009F0407" w:rsidRPr="0024178E">
        <w:rPr>
          <w:b/>
          <w:sz w:val="16"/>
          <w:szCs w:val="16"/>
        </w:rPr>
        <w:t>dessus</w:t>
      </w:r>
      <w:r w:rsidR="009F0407" w:rsidRPr="0024178E">
        <w:rPr>
          <w:sz w:val="16"/>
          <w:szCs w:val="16"/>
        </w:rPr>
        <w:t>.</w:t>
      </w:r>
    </w:p>
    <w:p w14:paraId="6C9C788D" w14:textId="65FF36D4" w:rsidR="00E50A5F" w:rsidRPr="0024178E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Ladite </w:t>
      </w:r>
      <w:r w:rsidR="00662F28" w:rsidRPr="0024178E">
        <w:rPr>
          <w:sz w:val="16"/>
          <w:szCs w:val="16"/>
        </w:rPr>
        <w:t>hypothèque</w:t>
      </w:r>
      <w:r w:rsidR="00AA206E" w:rsidRPr="0024178E">
        <w:rPr>
          <w:sz w:val="16"/>
          <w:szCs w:val="16"/>
        </w:rPr>
        <w:t>,</w:t>
      </w:r>
      <w:r w:rsidRPr="0024178E">
        <w:rPr>
          <w:sz w:val="16"/>
          <w:szCs w:val="16"/>
        </w:rPr>
        <w:t xml:space="preserve"> si elle se réalise, aura lieu conformément aux </w:t>
      </w:r>
      <w:r w:rsidR="00662F28" w:rsidRPr="0024178E">
        <w:rPr>
          <w:sz w:val="16"/>
          <w:szCs w:val="16"/>
        </w:rPr>
        <w:t>règles</w:t>
      </w:r>
      <w:r w:rsidRPr="0024178E">
        <w:rPr>
          <w:sz w:val="16"/>
          <w:szCs w:val="16"/>
        </w:rPr>
        <w:t xml:space="preserve"> de droit en </w:t>
      </w:r>
      <w:r w:rsidR="00662F28" w:rsidRPr="0024178E">
        <w:rPr>
          <w:sz w:val="16"/>
          <w:szCs w:val="16"/>
        </w:rPr>
        <w:t>matière</w:t>
      </w:r>
      <w:r w:rsidRPr="0024178E">
        <w:rPr>
          <w:sz w:val="16"/>
          <w:szCs w:val="16"/>
        </w:rPr>
        <w:t xml:space="preserve"> d’</w:t>
      </w:r>
      <w:r w:rsidR="00662F28" w:rsidRPr="0024178E">
        <w:rPr>
          <w:sz w:val="16"/>
          <w:szCs w:val="16"/>
        </w:rPr>
        <w:t>hypothèque</w:t>
      </w:r>
      <w:r w:rsidR="00306EF5" w:rsidRPr="0024178E">
        <w:rPr>
          <w:sz w:val="16"/>
          <w:szCs w:val="16"/>
        </w:rPr>
        <w:t xml:space="preserve"> et de prêt et permet</w:t>
      </w:r>
      <w:r w:rsidRPr="0024178E">
        <w:rPr>
          <w:sz w:val="16"/>
          <w:szCs w:val="16"/>
        </w:rPr>
        <w:t xml:space="preserve">tra </w:t>
      </w:r>
      <w:r w:rsidR="00306EF5" w:rsidRPr="0024178E">
        <w:rPr>
          <w:sz w:val="16"/>
          <w:szCs w:val="16"/>
        </w:rPr>
        <w:t xml:space="preserve">de couvrir le capital restant du prêt majoré de tous les </w:t>
      </w:r>
      <w:r w:rsidR="00662F28" w:rsidRPr="0024178E">
        <w:rPr>
          <w:sz w:val="16"/>
          <w:szCs w:val="16"/>
        </w:rPr>
        <w:t>intérêts</w:t>
      </w:r>
      <w:r w:rsidR="00306EF5" w:rsidRPr="0024178E">
        <w:rPr>
          <w:sz w:val="16"/>
          <w:szCs w:val="16"/>
        </w:rPr>
        <w:t xml:space="preserve">, frais, commissions et </w:t>
      </w:r>
      <w:r w:rsidR="00662F28" w:rsidRPr="0024178E">
        <w:rPr>
          <w:sz w:val="16"/>
          <w:szCs w:val="16"/>
        </w:rPr>
        <w:t>accessoires</w:t>
      </w:r>
      <w:r w:rsidR="00306EF5" w:rsidRPr="0024178E">
        <w:rPr>
          <w:sz w:val="16"/>
          <w:szCs w:val="16"/>
        </w:rPr>
        <w:t xml:space="preserve"> y afférents.</w:t>
      </w:r>
    </w:p>
    <w:p w14:paraId="47561E55" w14:textId="77777777" w:rsidR="00B30551" w:rsidRPr="0024178E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Le promettant s’interdit, pendant toute la durée de </w:t>
      </w:r>
      <w:r w:rsidR="00662F28" w:rsidRPr="0024178E">
        <w:rPr>
          <w:b/>
          <w:sz w:val="16"/>
          <w:szCs w:val="16"/>
        </w:rPr>
        <w:t>la présente</w:t>
      </w:r>
      <w:r w:rsidRPr="0024178E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24178E">
        <w:rPr>
          <w:b/>
          <w:sz w:val="16"/>
          <w:szCs w:val="16"/>
        </w:rPr>
        <w:t>privilèges</w:t>
      </w:r>
      <w:r w:rsidRPr="0024178E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Cet engagement conserve son plein effet aussi longtemps que le </w:t>
      </w:r>
      <w:r w:rsidR="00662F28" w:rsidRPr="0024178E">
        <w:rPr>
          <w:sz w:val="16"/>
          <w:szCs w:val="16"/>
        </w:rPr>
        <w:t>bénéficiaire</w:t>
      </w:r>
      <w:r w:rsidRPr="0024178E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093E323A" w14:textId="77777777" w:rsidR="00306EF5" w:rsidRPr="0024178E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26D76CC4" w:rsidR="00F97CDC" w:rsidRPr="0024178E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6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306EF5" w:rsidRPr="0024178E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24178E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24178E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Cet engagement est pris</w:t>
      </w:r>
      <w:r w:rsidR="00DD3FC6" w:rsidRPr="0024178E">
        <w:rPr>
          <w:b/>
          <w:sz w:val="16"/>
          <w:szCs w:val="16"/>
        </w:rPr>
        <w:t xml:space="preserve"> par le promettant et</w:t>
      </w:r>
      <w:r w:rsidRPr="0024178E">
        <w:rPr>
          <w:b/>
          <w:sz w:val="16"/>
          <w:szCs w:val="16"/>
        </w:rPr>
        <w:t xml:space="preserve"> s’étend à</w:t>
      </w:r>
      <w:r w:rsidR="00DD3FC6" w:rsidRPr="0024178E">
        <w:rPr>
          <w:b/>
          <w:sz w:val="16"/>
          <w:szCs w:val="16"/>
        </w:rPr>
        <w:t xml:space="preserve"> ses héritiers, </w:t>
      </w:r>
      <w:r w:rsidR="00F24E3F" w:rsidRPr="0024178E">
        <w:rPr>
          <w:b/>
          <w:sz w:val="16"/>
          <w:szCs w:val="16"/>
        </w:rPr>
        <w:t>fussent-ils</w:t>
      </w:r>
      <w:r w:rsidR="00DD3FC6" w:rsidRPr="0024178E">
        <w:rPr>
          <w:b/>
          <w:sz w:val="16"/>
          <w:szCs w:val="16"/>
        </w:rPr>
        <w:t xml:space="preserve"> mineurs ou inc</w:t>
      </w:r>
      <w:r w:rsidRPr="0024178E">
        <w:rPr>
          <w:b/>
          <w:sz w:val="16"/>
          <w:szCs w:val="16"/>
        </w:rPr>
        <w:t>apables, pour garantir le</w:t>
      </w:r>
      <w:r w:rsidR="00DD3FC6" w:rsidRPr="0024178E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24178E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24178E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24178E">
        <w:rPr>
          <w:b/>
          <w:sz w:val="16"/>
          <w:szCs w:val="16"/>
        </w:rPr>
        <w:t xml:space="preserve">Le promettant s’engage à </w:t>
      </w:r>
      <w:r w:rsidR="00662F28" w:rsidRPr="0024178E">
        <w:rPr>
          <w:b/>
          <w:sz w:val="16"/>
          <w:szCs w:val="16"/>
        </w:rPr>
        <w:t>acquitter</w:t>
      </w:r>
      <w:r w:rsidRPr="0024178E">
        <w:rPr>
          <w:b/>
          <w:sz w:val="16"/>
          <w:szCs w:val="16"/>
        </w:rPr>
        <w:t xml:space="preserve"> les frais </w:t>
      </w:r>
      <w:r w:rsidR="00662F28" w:rsidRPr="0024178E">
        <w:rPr>
          <w:b/>
          <w:sz w:val="16"/>
          <w:szCs w:val="16"/>
        </w:rPr>
        <w:t>nécessaires</w:t>
      </w:r>
      <w:r w:rsidRPr="0024178E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24178E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24178E">
        <w:rPr>
          <w:b/>
          <w:sz w:val="16"/>
          <w:szCs w:val="16"/>
        </w:rPr>
        <w:t>hypothèque</w:t>
      </w:r>
      <w:r w:rsidRPr="0024178E">
        <w:rPr>
          <w:b/>
          <w:sz w:val="16"/>
          <w:szCs w:val="16"/>
        </w:rPr>
        <w:t xml:space="preserve"> </w:t>
      </w:r>
      <w:r w:rsidR="00F24E3F" w:rsidRPr="0024178E">
        <w:rPr>
          <w:b/>
          <w:sz w:val="16"/>
          <w:szCs w:val="16"/>
        </w:rPr>
        <w:t>dès</w:t>
      </w:r>
      <w:r w:rsidRPr="0024178E">
        <w:rPr>
          <w:b/>
          <w:sz w:val="16"/>
          <w:szCs w:val="16"/>
        </w:rPr>
        <w:t xml:space="preserve"> que ledit immeuble sera </w:t>
      </w:r>
      <w:r w:rsidR="00662F28" w:rsidRPr="0024178E">
        <w:rPr>
          <w:b/>
          <w:sz w:val="16"/>
          <w:szCs w:val="16"/>
        </w:rPr>
        <w:t>transféré</w:t>
      </w:r>
      <w:r w:rsidRPr="0024178E">
        <w:rPr>
          <w:b/>
          <w:sz w:val="16"/>
          <w:szCs w:val="16"/>
        </w:rPr>
        <w:t xml:space="preserve"> dans son patrimoine</w:t>
      </w:r>
      <w:r w:rsidRPr="0024178E">
        <w:rPr>
          <w:sz w:val="16"/>
          <w:szCs w:val="16"/>
        </w:rPr>
        <w:t>.</w:t>
      </w:r>
    </w:p>
    <w:p w14:paraId="44B40BCB" w14:textId="77777777" w:rsidR="00C733F0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F8E65C9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73532578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14A7298E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D1E8A17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BC7F2F4" w14:textId="77777777" w:rsidR="006249FE" w:rsidRPr="0024178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57A4A7BE" w:rsidR="00C733F0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4178E">
        <w:rPr>
          <w:b/>
          <w:bCs/>
          <w:sz w:val="16"/>
          <w:szCs w:val="16"/>
          <w:u w:val="single"/>
        </w:rPr>
        <w:t xml:space="preserve">ARTICLE </w:t>
      </w:r>
      <w:r w:rsidR="00150930" w:rsidRPr="0024178E">
        <w:rPr>
          <w:b/>
          <w:bCs/>
          <w:sz w:val="16"/>
          <w:szCs w:val="16"/>
          <w:u w:val="single"/>
        </w:rPr>
        <w:t>7</w:t>
      </w:r>
      <w:r w:rsidRPr="0024178E">
        <w:rPr>
          <w:b/>
          <w:bCs/>
          <w:sz w:val="16"/>
          <w:szCs w:val="16"/>
          <w:u w:val="single"/>
        </w:rPr>
        <w:t> </w:t>
      </w:r>
      <w:r w:rsidRPr="0024178E">
        <w:rPr>
          <w:b/>
          <w:bCs/>
          <w:sz w:val="16"/>
          <w:szCs w:val="16"/>
        </w:rPr>
        <w:t xml:space="preserve">: </w:t>
      </w:r>
      <w:r w:rsidR="00C733F0" w:rsidRPr="0024178E">
        <w:rPr>
          <w:b/>
          <w:bCs/>
          <w:sz w:val="16"/>
          <w:szCs w:val="16"/>
        </w:rPr>
        <w:t xml:space="preserve">REGLEMENT DES LITIGES </w:t>
      </w:r>
    </w:p>
    <w:p w14:paraId="010A1630" w14:textId="77777777" w:rsidR="00EB5521" w:rsidRPr="0024178E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1088C4BE" w14:textId="100A76E3" w:rsidR="00467939" w:rsidRPr="0024178E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Tout litige qui pourra naître de l’interprétation ou de l’exécution du </w:t>
      </w:r>
      <w:r w:rsidR="0014563D" w:rsidRPr="0024178E">
        <w:rPr>
          <w:sz w:val="16"/>
          <w:szCs w:val="16"/>
        </w:rPr>
        <w:t xml:space="preserve">présent Contrat et </w:t>
      </w:r>
      <w:r w:rsidRPr="0024178E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7F156F59" w14:textId="77777777" w:rsidR="006249FE" w:rsidRDefault="006249F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64513D70" w:rsidR="00467939" w:rsidRPr="0024178E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24178E">
        <w:rPr>
          <w:sz w:val="16"/>
          <w:szCs w:val="16"/>
        </w:rPr>
        <w:t xml:space="preserve">Fait à </w:t>
      </w:r>
      <w:r w:rsidR="0014563D" w:rsidRPr="0024178E">
        <w:rPr>
          <w:sz w:val="16"/>
          <w:szCs w:val="16"/>
        </w:rPr>
        <w:t>Libreville en trois (3) exemplaires originaux</w:t>
      </w:r>
      <w:r w:rsidR="00DD3FC6" w:rsidRPr="0024178E">
        <w:rPr>
          <w:sz w:val="16"/>
          <w:szCs w:val="16"/>
        </w:rPr>
        <w:t xml:space="preserve">, le </w:t>
      </w:r>
      <w:r w:rsidR="00B35E3D">
        <w:rPr>
          <w:b/>
          <w:sz w:val="16"/>
          <w:szCs w:val="16"/>
        </w:rPr>
        <w:t>04 novembre 2024</w:t>
      </w:r>
    </w:p>
    <w:p w14:paraId="66AE715B" w14:textId="77777777" w:rsidR="00AA206E" w:rsidRPr="0024178E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3AB886A9" w14:textId="77777777" w:rsidR="00EB5521" w:rsidRDefault="00EB552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2E363F" w14:textId="77777777" w:rsidR="00550966" w:rsidRPr="00550966" w:rsidRDefault="00EB5521" w:rsidP="00550966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  <w:r>
        <w:rPr>
          <w:b/>
          <w:sz w:val="16"/>
          <w:szCs w:val="16"/>
        </w:rPr>
        <w:t xml:space="preserve"> </w:t>
      </w:r>
      <w:r w:rsidR="00662F28" w:rsidRPr="00EB5521">
        <w:rPr>
          <w:b/>
          <w:sz w:val="16"/>
          <w:szCs w:val="16"/>
          <w:u w:val="single"/>
        </w:rPr>
        <w:t>Le P</w:t>
      </w:r>
      <w:r w:rsidR="00DD3FC6" w:rsidRPr="00EB5521">
        <w:rPr>
          <w:b/>
          <w:sz w:val="16"/>
          <w:szCs w:val="16"/>
          <w:u w:val="single"/>
        </w:rPr>
        <w:t>romettant</w:t>
      </w:r>
      <w:r w:rsidR="0092699B" w:rsidRPr="00550966">
        <w:rPr>
          <w:b/>
          <w:sz w:val="16"/>
          <w:szCs w:val="16"/>
        </w:rPr>
        <w:t xml:space="preserve">        </w:t>
      </w:r>
      <w:r w:rsidR="00550966" w:rsidRPr="00550966">
        <w:rPr>
          <w:b/>
          <w:sz w:val="16"/>
          <w:szCs w:val="16"/>
        </w:rPr>
        <w:t xml:space="preserve">                                             </w:t>
      </w:r>
      <w:r w:rsidR="00550966" w:rsidRPr="00550966">
        <w:rPr>
          <w:b/>
          <w:sz w:val="16"/>
          <w:szCs w:val="16"/>
          <w:u w:val="single"/>
        </w:rPr>
        <w:t xml:space="preserve"> Le Bénéficiaire</w:t>
      </w:r>
    </w:p>
    <w:p w14:paraId="447B0215" w14:textId="3BE3F803" w:rsidR="00150930" w:rsidRPr="00EB5521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1C8CE6C" w14:textId="77777777" w:rsidR="00150930" w:rsidRPr="0024178E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AFBCA68" w14:textId="1895BFC4" w:rsidR="00A73391" w:rsidRPr="0024178E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24178E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F36AE" w14:textId="77777777" w:rsidR="00FF1BB6" w:rsidRDefault="00FF1BB6">
      <w:r>
        <w:separator/>
      </w:r>
    </w:p>
  </w:endnote>
  <w:endnote w:type="continuationSeparator" w:id="0">
    <w:p w14:paraId="2FEDCF80" w14:textId="77777777" w:rsidR="00FF1BB6" w:rsidRDefault="00FF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A05F5" w14:textId="77777777" w:rsidR="00FF1BB6" w:rsidRDefault="00FF1BB6">
      <w:r>
        <w:separator/>
      </w:r>
    </w:p>
  </w:footnote>
  <w:footnote w:type="continuationSeparator" w:id="0">
    <w:p w14:paraId="71BD778A" w14:textId="77777777" w:rsidR="00FF1BB6" w:rsidRDefault="00FF1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17253"/>
    <w:multiLevelType w:val="hybridMultilevel"/>
    <w:tmpl w:val="70667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  <w:num w:numId="10" w16cid:durableId="811600245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ddy Armel  BOULINGUI MIHINDOU">
    <w15:presenceInfo w15:providerId="AD" w15:userId="S::eddy.boulingui@cofinacorp.com::95eed0f9-5d8a-4d16-84cf-3a62e9cca8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707C"/>
    <w:rsid w:val="0007345C"/>
    <w:rsid w:val="00073B10"/>
    <w:rsid w:val="00074653"/>
    <w:rsid w:val="00075BD1"/>
    <w:rsid w:val="000823F7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741"/>
    <w:rsid w:val="000F706C"/>
    <w:rsid w:val="001017E9"/>
    <w:rsid w:val="00102894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76742"/>
    <w:rsid w:val="001841A7"/>
    <w:rsid w:val="00184E4A"/>
    <w:rsid w:val="001866A9"/>
    <w:rsid w:val="0018766A"/>
    <w:rsid w:val="001916A7"/>
    <w:rsid w:val="00192FCD"/>
    <w:rsid w:val="00193101"/>
    <w:rsid w:val="00195C05"/>
    <w:rsid w:val="00196515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456A"/>
    <w:rsid w:val="001F4656"/>
    <w:rsid w:val="001F5C65"/>
    <w:rsid w:val="001F619F"/>
    <w:rsid w:val="001F6A09"/>
    <w:rsid w:val="001F73FC"/>
    <w:rsid w:val="00200DE2"/>
    <w:rsid w:val="00200ECA"/>
    <w:rsid w:val="00204662"/>
    <w:rsid w:val="00204AAA"/>
    <w:rsid w:val="00211BA9"/>
    <w:rsid w:val="0021292E"/>
    <w:rsid w:val="00212BF6"/>
    <w:rsid w:val="00213A31"/>
    <w:rsid w:val="002176D0"/>
    <w:rsid w:val="00221315"/>
    <w:rsid w:val="00221647"/>
    <w:rsid w:val="00222C73"/>
    <w:rsid w:val="002233C6"/>
    <w:rsid w:val="00225C16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0319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28"/>
    <w:rsid w:val="00315C5A"/>
    <w:rsid w:val="00315FB0"/>
    <w:rsid w:val="00321BBA"/>
    <w:rsid w:val="0032263B"/>
    <w:rsid w:val="00322D92"/>
    <w:rsid w:val="00322FEA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731FD"/>
    <w:rsid w:val="003734A2"/>
    <w:rsid w:val="00377325"/>
    <w:rsid w:val="00377337"/>
    <w:rsid w:val="00380D97"/>
    <w:rsid w:val="0038213E"/>
    <w:rsid w:val="00382390"/>
    <w:rsid w:val="00382BEB"/>
    <w:rsid w:val="003848C7"/>
    <w:rsid w:val="00386030"/>
    <w:rsid w:val="0038755F"/>
    <w:rsid w:val="003919A8"/>
    <w:rsid w:val="003A3D38"/>
    <w:rsid w:val="003B3013"/>
    <w:rsid w:val="003B3A65"/>
    <w:rsid w:val="003B6780"/>
    <w:rsid w:val="003C2C21"/>
    <w:rsid w:val="003C4A04"/>
    <w:rsid w:val="003C5882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142"/>
    <w:rsid w:val="00405416"/>
    <w:rsid w:val="004102A8"/>
    <w:rsid w:val="00411015"/>
    <w:rsid w:val="0042336F"/>
    <w:rsid w:val="0042473F"/>
    <w:rsid w:val="00424FDA"/>
    <w:rsid w:val="004253B1"/>
    <w:rsid w:val="004344A8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36C0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2A5E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0966"/>
    <w:rsid w:val="00554729"/>
    <w:rsid w:val="00556730"/>
    <w:rsid w:val="00556CF5"/>
    <w:rsid w:val="005608CD"/>
    <w:rsid w:val="00561348"/>
    <w:rsid w:val="00561D34"/>
    <w:rsid w:val="00563F7D"/>
    <w:rsid w:val="00567DAC"/>
    <w:rsid w:val="00572370"/>
    <w:rsid w:val="005750AA"/>
    <w:rsid w:val="00575558"/>
    <w:rsid w:val="00575A60"/>
    <w:rsid w:val="00576FF0"/>
    <w:rsid w:val="005806FF"/>
    <w:rsid w:val="00585939"/>
    <w:rsid w:val="0058647E"/>
    <w:rsid w:val="00586837"/>
    <w:rsid w:val="005911D0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4106"/>
    <w:rsid w:val="00610261"/>
    <w:rsid w:val="0061219D"/>
    <w:rsid w:val="00615A92"/>
    <w:rsid w:val="00615DFD"/>
    <w:rsid w:val="00615EAE"/>
    <w:rsid w:val="00617E89"/>
    <w:rsid w:val="00620A84"/>
    <w:rsid w:val="006249FE"/>
    <w:rsid w:val="00631733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3A73"/>
    <w:rsid w:val="006C4F8A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1F98"/>
    <w:rsid w:val="006F21CC"/>
    <w:rsid w:val="006F4FE5"/>
    <w:rsid w:val="006F6B6D"/>
    <w:rsid w:val="006F7CAB"/>
    <w:rsid w:val="006F7FA3"/>
    <w:rsid w:val="0070144E"/>
    <w:rsid w:val="00705B07"/>
    <w:rsid w:val="00706DBD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6127"/>
    <w:rsid w:val="007E1F22"/>
    <w:rsid w:val="007E44D9"/>
    <w:rsid w:val="007E6C2F"/>
    <w:rsid w:val="007F27FA"/>
    <w:rsid w:val="007F34B3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22E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82360"/>
    <w:rsid w:val="00885989"/>
    <w:rsid w:val="00894F97"/>
    <w:rsid w:val="00895751"/>
    <w:rsid w:val="008A3E9D"/>
    <w:rsid w:val="008A48B9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5948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36588"/>
    <w:rsid w:val="00943B53"/>
    <w:rsid w:val="00944AFC"/>
    <w:rsid w:val="00944C49"/>
    <w:rsid w:val="009471E5"/>
    <w:rsid w:val="009474F3"/>
    <w:rsid w:val="00960950"/>
    <w:rsid w:val="00972A5E"/>
    <w:rsid w:val="009752E3"/>
    <w:rsid w:val="0097652C"/>
    <w:rsid w:val="00977278"/>
    <w:rsid w:val="0098098F"/>
    <w:rsid w:val="009843C1"/>
    <w:rsid w:val="009844DC"/>
    <w:rsid w:val="00985AAF"/>
    <w:rsid w:val="009863C5"/>
    <w:rsid w:val="00990367"/>
    <w:rsid w:val="0099328E"/>
    <w:rsid w:val="00994C50"/>
    <w:rsid w:val="009950FD"/>
    <w:rsid w:val="0099599C"/>
    <w:rsid w:val="009A4A4B"/>
    <w:rsid w:val="009A67DB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E40"/>
    <w:rsid w:val="009D6FE5"/>
    <w:rsid w:val="009E109A"/>
    <w:rsid w:val="009E1207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44B91"/>
    <w:rsid w:val="00A4747F"/>
    <w:rsid w:val="00A52280"/>
    <w:rsid w:val="00A548EF"/>
    <w:rsid w:val="00A56764"/>
    <w:rsid w:val="00A6345C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64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C304A"/>
    <w:rsid w:val="00AD0022"/>
    <w:rsid w:val="00AD1FFE"/>
    <w:rsid w:val="00AD252C"/>
    <w:rsid w:val="00AD3316"/>
    <w:rsid w:val="00AD4432"/>
    <w:rsid w:val="00AD5810"/>
    <w:rsid w:val="00AE1C13"/>
    <w:rsid w:val="00AE25CF"/>
    <w:rsid w:val="00AF2EDF"/>
    <w:rsid w:val="00AF5E31"/>
    <w:rsid w:val="00AF7A6F"/>
    <w:rsid w:val="00B057FC"/>
    <w:rsid w:val="00B1310B"/>
    <w:rsid w:val="00B13198"/>
    <w:rsid w:val="00B17E3D"/>
    <w:rsid w:val="00B24934"/>
    <w:rsid w:val="00B30551"/>
    <w:rsid w:val="00B30989"/>
    <w:rsid w:val="00B316E2"/>
    <w:rsid w:val="00B3218E"/>
    <w:rsid w:val="00B32B7C"/>
    <w:rsid w:val="00B35A07"/>
    <w:rsid w:val="00B35E3D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2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16A12"/>
    <w:rsid w:val="00C17BED"/>
    <w:rsid w:val="00C2105B"/>
    <w:rsid w:val="00C2299A"/>
    <w:rsid w:val="00C2476B"/>
    <w:rsid w:val="00C278F0"/>
    <w:rsid w:val="00C30DF3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97952"/>
    <w:rsid w:val="00CA7350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42B"/>
    <w:rsid w:val="00CD39D8"/>
    <w:rsid w:val="00CD4BB9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620A4"/>
    <w:rsid w:val="00D625AA"/>
    <w:rsid w:val="00D63BC8"/>
    <w:rsid w:val="00D720FB"/>
    <w:rsid w:val="00D72CB5"/>
    <w:rsid w:val="00D73352"/>
    <w:rsid w:val="00D74F19"/>
    <w:rsid w:val="00D8302D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3C81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2614"/>
    <w:rsid w:val="00E863A6"/>
    <w:rsid w:val="00E908B5"/>
    <w:rsid w:val="00E90C8C"/>
    <w:rsid w:val="00E90EE7"/>
    <w:rsid w:val="00E93A0D"/>
    <w:rsid w:val="00EA0D8E"/>
    <w:rsid w:val="00EA14CA"/>
    <w:rsid w:val="00EA7B11"/>
    <w:rsid w:val="00EB33AB"/>
    <w:rsid w:val="00EB446E"/>
    <w:rsid w:val="00EB5521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4985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CB0"/>
    <w:rsid w:val="00F55E35"/>
    <w:rsid w:val="00F57EAC"/>
    <w:rsid w:val="00F62EB1"/>
    <w:rsid w:val="00F63262"/>
    <w:rsid w:val="00F63B68"/>
    <w:rsid w:val="00F70721"/>
    <w:rsid w:val="00F731F3"/>
    <w:rsid w:val="00F7545D"/>
    <w:rsid w:val="00F75C8A"/>
    <w:rsid w:val="00F77F8A"/>
    <w:rsid w:val="00F812F8"/>
    <w:rsid w:val="00F8197E"/>
    <w:rsid w:val="00F82C73"/>
    <w:rsid w:val="00F8539E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E0930"/>
    <w:rsid w:val="00FE129F"/>
    <w:rsid w:val="00FE3272"/>
    <w:rsid w:val="00FE4339"/>
    <w:rsid w:val="00FE5429"/>
    <w:rsid w:val="00FE6CD8"/>
    <w:rsid w:val="00FF1566"/>
    <w:rsid w:val="00FF1BB6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11</cp:revision>
  <cp:lastPrinted>2024-09-30T12:58:00Z</cp:lastPrinted>
  <dcterms:created xsi:type="dcterms:W3CDTF">2024-10-03T07:38:00Z</dcterms:created>
  <dcterms:modified xsi:type="dcterms:W3CDTF">2024-10-03T11:18:00Z</dcterms:modified>
</cp:coreProperties>
</file>