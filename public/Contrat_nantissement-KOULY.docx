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5435D9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6BDFC312" w:rsidR="00E0172C" w:rsidRPr="005435D9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5435D9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5435D9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5435D9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5435D9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BC209A" w:rsidRPr="005435D9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435D9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</w:p>
    <w:p w14:paraId="2FF0513F" w14:textId="77777777" w:rsidR="00775033" w:rsidRPr="005435D9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sectPr w:rsidR="00775033" w:rsidRPr="005435D9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435D9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</w:p>
    <w:p w14:paraId="3A1D0531" w14:textId="21984DF4" w:rsidR="00F77E71" w:rsidRPr="005435D9" w:rsidRDefault="00F77E71" w:rsidP="00F77E71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sz w:val="18"/>
          <w:szCs w:val="18"/>
        </w:rPr>
        <w:t>ENTRE-LES SOUSSIGNES</w:t>
      </w:r>
      <w:r w:rsidRPr="005435D9">
        <w:rPr>
          <w:rFonts w:ascii="Times New Roman" w:hAnsi="Times New Roman" w:cs="Times New Roman"/>
          <w:sz w:val="18"/>
          <w:szCs w:val="18"/>
        </w:rPr>
        <w:t xml:space="preserve"> : </w:t>
      </w:r>
    </w:p>
    <w:p w14:paraId="670531A7" w14:textId="77777777" w:rsidR="00E0172C" w:rsidRPr="005435D9" w:rsidRDefault="00E0172C" w:rsidP="00F77E7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4430900" w14:textId="51244E92" w:rsidR="00E0172C" w:rsidRPr="005435D9" w:rsidRDefault="00E0172C" w:rsidP="00E0172C">
      <w:pPr>
        <w:jc w:val="both"/>
        <w:rPr>
          <w:rFonts w:ascii="Times New Roman" w:hAnsi="Times New Roman" w:cs="Times New Roman"/>
          <w:sz w:val="18"/>
          <w:szCs w:val="18"/>
          <w:lang w:val="fr-SN"/>
        </w:rPr>
      </w:pPr>
      <w:bookmarkStart w:id="2" w:name="_Hlk98496286"/>
      <w:bookmarkStart w:id="3" w:name="_Hlk38377763"/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Compagnie Financière Africaine du Gabon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>, en abrégé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 xml:space="preserve"> COFINA Gabon,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 société anonyme avec Conseil d’Administration au capital de 3 6</w:t>
      </w:r>
      <w:r w:rsidR="008D4202" w:rsidRPr="005435D9">
        <w:rPr>
          <w:rFonts w:ascii="Times New Roman" w:hAnsi="Times New Roman" w:cs="Times New Roman"/>
          <w:sz w:val="18"/>
          <w:szCs w:val="18"/>
          <w:lang w:val="fr-SN"/>
        </w:rPr>
        <w:t>0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0 000 000 de francs CFA, ayant son siège social à Libreville, au Boulevard </w:t>
      </w:r>
      <w:r w:rsidR="00467EA6"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BESSIEUX 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inscrite au Registre du Commerce et du Crédit Mobilier de Libreville sous le numéro 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RG LBV 2014 B 16130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, NIF : 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735</w:t>
      </w:r>
      <w:r w:rsidR="008D4202"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 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297</w:t>
      </w:r>
      <w:r w:rsidR="008D4202"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 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N</w:t>
      </w:r>
    </w:p>
    <w:p w14:paraId="7ABD3F94" w14:textId="77777777" w:rsidR="00E0172C" w:rsidRPr="005435D9" w:rsidRDefault="00E0172C" w:rsidP="00E0172C">
      <w:pPr>
        <w:jc w:val="both"/>
        <w:rPr>
          <w:rFonts w:ascii="Times New Roman" w:hAnsi="Times New Roman" w:cs="Times New Roman"/>
          <w:sz w:val="18"/>
          <w:szCs w:val="18"/>
          <w:lang w:val="fr-SN"/>
        </w:rPr>
      </w:pPr>
    </w:p>
    <w:p w14:paraId="493D1743" w14:textId="3EA72006" w:rsidR="00E0172C" w:rsidRPr="005435D9" w:rsidRDefault="00E0172C" w:rsidP="00E0172C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COFINA Gabon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 est représentée par Monsieur </w:t>
      </w:r>
      <w:r w:rsidRPr="005435D9">
        <w:rPr>
          <w:rFonts w:ascii="Times New Roman" w:hAnsi="Times New Roman" w:cs="Times New Roman"/>
          <w:b/>
          <w:bCs/>
          <w:sz w:val="18"/>
          <w:szCs w:val="18"/>
          <w:lang w:val="fr-SN"/>
        </w:rPr>
        <w:t>El Hadji Mamadou FAYE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 xml:space="preserve">, son Directeur </w:t>
      </w:r>
      <w:r w:rsidR="00EC31BA" w:rsidRPr="005435D9">
        <w:rPr>
          <w:rFonts w:ascii="Times New Roman" w:hAnsi="Times New Roman" w:cs="Times New Roman"/>
          <w:sz w:val="18"/>
          <w:szCs w:val="18"/>
          <w:lang w:val="fr-SN"/>
        </w:rPr>
        <w:t>Généra</w:t>
      </w:r>
      <w:r w:rsidRPr="005435D9">
        <w:rPr>
          <w:rFonts w:ascii="Times New Roman" w:hAnsi="Times New Roman" w:cs="Times New Roman"/>
          <w:sz w:val="18"/>
          <w:szCs w:val="18"/>
          <w:lang w:val="fr-SN"/>
        </w:rPr>
        <w:t>l,</w:t>
      </w:r>
    </w:p>
    <w:p w14:paraId="47B240FA" w14:textId="77777777" w:rsidR="00E0172C" w:rsidRPr="005435D9" w:rsidRDefault="00E0172C" w:rsidP="00E0172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56CD94" w14:textId="5D3A6A14" w:rsidR="00E0172C" w:rsidRPr="005435D9" w:rsidRDefault="00E0172C" w:rsidP="00E0172C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Ci-après désignée « </w:t>
      </w:r>
      <w:r w:rsidRPr="005435D9">
        <w:rPr>
          <w:rFonts w:ascii="Times New Roman" w:hAnsi="Times New Roman" w:cs="Times New Roman"/>
          <w:b/>
          <w:bCs/>
          <w:sz w:val="18"/>
          <w:szCs w:val="18"/>
        </w:rPr>
        <w:t>l’</w:t>
      </w:r>
      <w:r w:rsidR="006E3A0B" w:rsidRPr="005435D9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5435D9">
        <w:rPr>
          <w:rFonts w:ascii="Times New Roman" w:hAnsi="Times New Roman" w:cs="Times New Roman"/>
          <w:b/>
          <w:bCs/>
          <w:sz w:val="18"/>
          <w:szCs w:val="18"/>
        </w:rPr>
        <w:t>nstitution</w:t>
      </w:r>
      <w:r w:rsidRPr="005435D9">
        <w:rPr>
          <w:rFonts w:ascii="Times New Roman" w:hAnsi="Times New Roman" w:cs="Times New Roman"/>
          <w:sz w:val="18"/>
          <w:szCs w:val="18"/>
        </w:rPr>
        <w:t xml:space="preserve"> » ou « </w:t>
      </w:r>
      <w:r w:rsidRPr="005435D9">
        <w:rPr>
          <w:rFonts w:ascii="Times New Roman" w:hAnsi="Times New Roman" w:cs="Times New Roman"/>
          <w:b/>
          <w:bCs/>
          <w:sz w:val="18"/>
          <w:szCs w:val="18"/>
        </w:rPr>
        <w:t>COFINA Gabon</w:t>
      </w:r>
      <w:r w:rsidRPr="005435D9">
        <w:rPr>
          <w:rFonts w:ascii="Times New Roman" w:hAnsi="Times New Roman" w:cs="Times New Roman"/>
          <w:sz w:val="18"/>
          <w:szCs w:val="18"/>
        </w:rPr>
        <w:t xml:space="preserve"> »</w:t>
      </w:r>
    </w:p>
    <w:bookmarkEnd w:id="2"/>
    <w:p w14:paraId="0815EC5E" w14:textId="0440461B" w:rsidR="00E0172C" w:rsidRPr="005435D9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D’une part,</w:t>
      </w:r>
    </w:p>
    <w:p w14:paraId="2CE69EDF" w14:textId="77777777" w:rsidR="00881F1C" w:rsidRPr="005435D9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70BF6C34" w14:textId="77777777" w:rsidR="00F06EE1" w:rsidRPr="005435D9" w:rsidRDefault="00F06EE1" w:rsidP="00F06EE1">
      <w:pPr>
        <w:jc w:val="both"/>
        <w:rPr>
          <w:ins w:id="4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ins w:id="5" w:author="Eddy Armel  BOULINGUI MIHINDOU" w:date="2024-09-25T18:47:00Z" w16du:dateUtc="2024-09-25T17:47:00Z">
        <w:r w:rsidRPr="00E87261">
          <w:rPr>
            <w:rFonts w:ascii="Times New Roman" w:hAnsi="Times New Roman" w:cs="Times New Roman"/>
            <w:b/>
            <w:sz w:val="16"/>
            <w:szCs w:val="16"/>
          </w:rPr>
          <w:t>EMERGENCE VERTE</w:t>
        </w:r>
        <w:r w:rsidRPr="005435D9">
          <w:rPr>
            <w:rFonts w:ascii="Times New Roman" w:hAnsi="Times New Roman" w:cs="Times New Roman"/>
            <w:b/>
            <w:sz w:val="16"/>
            <w:szCs w:val="16"/>
          </w:rPr>
          <w:t xml:space="preserve"> </w:t>
        </w:r>
        <w:r w:rsidRPr="005435D9">
          <w:rPr>
            <w:rFonts w:ascii="Times New Roman" w:hAnsi="Times New Roman" w:cs="Times New Roman"/>
            <w:sz w:val="16"/>
            <w:szCs w:val="16"/>
          </w:rPr>
          <w:t xml:space="preserve">société créée sous la forme Société à Responsabilité Limité (SARL) dont le siège social est </w:t>
        </w:r>
        <w:r w:rsidRPr="005435D9">
          <w:rPr>
            <w:rFonts w:ascii="Times New Roman" w:hAnsi="Times New Roman" w:cs="Times New Roman"/>
            <w:b/>
            <w:bCs/>
            <w:sz w:val="16"/>
            <w:szCs w:val="16"/>
          </w:rPr>
          <w:t>situé</w:t>
        </w:r>
        <w:r w:rsidRPr="005435D9">
          <w:rPr>
            <w:rFonts w:ascii="Times New Roman" w:hAnsi="Times New Roman" w:cs="Times New Roman"/>
            <w:sz w:val="16"/>
            <w:szCs w:val="16"/>
          </w:rPr>
          <w:t xml:space="preserve"> à OKALA, dans la commune d’Akanda, BP : 10750 immatriculée au Registre du Commerce et du Crédit Mobilier de LIBREVILLE sous le N°</w:t>
        </w:r>
        <w:r w:rsidRPr="005435D9">
          <w:rPr>
            <w:rFonts w:ascii="Times New Roman" w:hAnsi="Times New Roman" w:cs="Times New Roman"/>
            <w:rPrChange w:id="6" w:author="Nahos IGALO MOUSSAVOU" w:date="2024-11-08T13:12:00Z" w16du:dateUtc="2024-11-08T12:12:00Z">
              <w:rPr/>
            </w:rPrChange>
          </w:rPr>
          <w:t xml:space="preserve"> </w:t>
        </w:r>
        <w:r w:rsidRPr="005435D9">
          <w:rPr>
            <w:rFonts w:ascii="Times New Roman" w:hAnsi="Times New Roman" w:cs="Times New Roman"/>
            <w:sz w:val="16"/>
            <w:szCs w:val="16"/>
          </w:rPr>
          <w:t>GA-LBV-01-2022-B12-00786 NIF : 2023 0100 2367G</w:t>
        </w:r>
      </w:ins>
    </w:p>
    <w:p w14:paraId="7AA6ECB7" w14:textId="77777777" w:rsidR="00F06EE1" w:rsidRPr="005435D9" w:rsidRDefault="00F06EE1" w:rsidP="00F06EE1">
      <w:pPr>
        <w:jc w:val="both"/>
        <w:rPr>
          <w:ins w:id="7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ins w:id="8" w:author="Eddy Armel  BOULINGUI MIHINDOU" w:date="2024-09-25T18:47:00Z" w16du:dateUtc="2024-09-25T17:47:00Z">
        <w:r w:rsidRPr="005435D9">
          <w:rPr>
            <w:rFonts w:ascii="Times New Roman" w:hAnsi="Times New Roman" w:cs="Times New Roman"/>
            <w:sz w:val="16"/>
            <w:szCs w:val="16"/>
          </w:rPr>
          <w:t xml:space="preserve">La société </w:t>
        </w:r>
        <w:r w:rsidRPr="005435D9">
          <w:rPr>
            <w:rFonts w:ascii="Times New Roman" w:hAnsi="Times New Roman" w:cs="Times New Roman"/>
            <w:b/>
            <w:sz w:val="16"/>
            <w:szCs w:val="16"/>
          </w:rPr>
          <w:t xml:space="preserve">EMERGENCE VERTE </w:t>
        </w:r>
        <w:r w:rsidRPr="005435D9">
          <w:rPr>
            <w:rFonts w:ascii="Times New Roman" w:hAnsi="Times New Roman" w:cs="Times New Roman"/>
            <w:sz w:val="16"/>
            <w:szCs w:val="16"/>
          </w:rPr>
          <w:t xml:space="preserve">est représentée par </w:t>
        </w:r>
        <w:bookmarkStart w:id="9" w:name="_Hlk49521867"/>
        <w:r w:rsidRPr="005435D9">
          <w:rPr>
            <w:rFonts w:ascii="Times New Roman" w:hAnsi="Times New Roman" w:cs="Times New Roman"/>
            <w:sz w:val="16"/>
            <w:szCs w:val="16"/>
          </w:rPr>
          <w:t>Monsieur</w:t>
        </w:r>
        <w:r w:rsidRPr="005435D9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DOUNGOU BRICE THIERRY,</w:t>
        </w:r>
        <w:r w:rsidRPr="005435D9">
          <w:rPr>
            <w:rFonts w:ascii="Times New Roman" w:hAnsi="Times New Roman" w:cs="Times New Roman"/>
            <w:sz w:val="16"/>
            <w:szCs w:val="16"/>
          </w:rPr>
          <w:t xml:space="preserve"> titulaire </w:t>
        </w:r>
        <w:bookmarkEnd w:id="9"/>
        <w:r w:rsidRPr="005435D9">
          <w:rPr>
            <w:rFonts w:ascii="Times New Roman" w:hAnsi="Times New Roman" w:cs="Times New Roman"/>
            <w:sz w:val="16"/>
            <w:szCs w:val="16"/>
          </w:rPr>
          <w:t>du passeport N°22PP25656 délivré le 18/01/2023, domiciliée à Okala, gérant ayant pleins pouvoirs à l'effet des présentes,</w:t>
        </w:r>
      </w:ins>
    </w:p>
    <w:p w14:paraId="517C15E8" w14:textId="398F7295" w:rsidR="006E3A0B" w:rsidRPr="005435D9" w:rsidDel="00F06EE1" w:rsidRDefault="006E3A0B" w:rsidP="006E3A0B">
      <w:pPr>
        <w:spacing w:line="276" w:lineRule="auto"/>
        <w:jc w:val="both"/>
        <w:rPr>
          <w:del w:id="10" w:author="Eddy Armel  BOULINGUI MIHINDOU" w:date="2024-09-25T18:47:00Z" w16du:dateUtc="2024-09-25T17:47:00Z"/>
          <w:rFonts w:ascii="Times New Roman" w:hAnsi="Times New Roman" w:cs="Times New Roman"/>
          <w:b/>
          <w:sz w:val="16"/>
          <w:szCs w:val="16"/>
        </w:rPr>
      </w:pPr>
      <w:del w:id="11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 xml:space="preserve">Madame NTOLO Irene Lamartine </w:delText>
        </w:r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née le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 xml:space="preserve">09 Juin 1986 </w:delText>
        </w:r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au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>Cameroun</w:delText>
        </w:r>
      </w:del>
    </w:p>
    <w:p w14:paraId="206139E1" w14:textId="2CBC72E7" w:rsidR="006E3A0B" w:rsidRPr="005435D9" w:rsidDel="00F06EE1" w:rsidRDefault="006E3A0B" w:rsidP="006E3A0B">
      <w:pPr>
        <w:spacing w:line="276" w:lineRule="auto"/>
        <w:jc w:val="both"/>
        <w:rPr>
          <w:del w:id="12" w:author="Eddy Armel  BOULINGUI MIHINDOU" w:date="2024-09-25T18:47:00Z" w16du:dateUtc="2024-09-25T17:47:00Z"/>
          <w:rFonts w:ascii="Times New Roman" w:hAnsi="Times New Roman" w:cs="Times New Roman"/>
          <w:bCs/>
          <w:sz w:val="16"/>
          <w:szCs w:val="16"/>
        </w:rPr>
      </w:pPr>
      <w:del w:id="13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Titulaire de la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>Carte de Séjour</w:delText>
        </w:r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 xml:space="preserve">N°22IS64923 </w:delText>
        </w:r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délivrée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</w:rPr>
          <w:delText>le 20 Février 2022</w:delText>
        </w:r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, </w:delText>
        </w:r>
      </w:del>
    </w:p>
    <w:p w14:paraId="4CF622FC" w14:textId="64E0EC5D" w:rsidR="006E3A0B" w:rsidRPr="005435D9" w:rsidDel="00F06EE1" w:rsidRDefault="006E3A0B" w:rsidP="006E3A0B">
      <w:pPr>
        <w:spacing w:line="276" w:lineRule="auto"/>
        <w:jc w:val="both"/>
        <w:rPr>
          <w:del w:id="14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del w:id="15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bCs/>
            <w:sz w:val="16"/>
            <w:szCs w:val="16"/>
          </w:rPr>
          <w:delText xml:space="preserve">Domicilié à </w:delText>
        </w:r>
        <w:r w:rsidRPr="005435D9" w:rsidDel="00F06EE1">
          <w:rPr>
            <w:rFonts w:ascii="Times New Roman" w:hAnsi="Times New Roman" w:cs="Times New Roman"/>
            <w:b/>
            <w:sz w:val="16"/>
            <w:szCs w:val="16"/>
            <w:highlight w:val="yellow"/>
          </w:rPr>
          <w:delText>ATONG ABE</w:delText>
        </w:r>
      </w:del>
    </w:p>
    <w:p w14:paraId="19A90ADF" w14:textId="7FC1D767" w:rsidR="006E3A0B" w:rsidRPr="005435D9" w:rsidDel="00F06EE1" w:rsidRDefault="006E3A0B" w:rsidP="006E3A0B">
      <w:pPr>
        <w:spacing w:line="276" w:lineRule="auto"/>
        <w:jc w:val="both"/>
        <w:rPr>
          <w:del w:id="16" w:author="Eddy Armel  BOULINGUI MIHINDOU" w:date="2024-09-25T18:47:00Z" w16du:dateUtc="2024-09-25T17:47:00Z"/>
          <w:rFonts w:ascii="Times New Roman" w:hAnsi="Times New Roman" w:cs="Times New Roman"/>
          <w:b/>
          <w:bCs/>
          <w:sz w:val="16"/>
          <w:szCs w:val="16"/>
        </w:rPr>
      </w:pPr>
      <w:del w:id="17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>Téléphone :</w:delText>
        </w:r>
        <w:r w:rsidRPr="005435D9" w:rsidDel="00F06EE1">
          <w:rPr>
            <w:rFonts w:ascii="Times New Roman" w:hAnsi="Times New Roman" w:cs="Times New Roman"/>
            <w:b/>
            <w:bCs/>
            <w:sz w:val="16"/>
            <w:szCs w:val="16"/>
            <w:highlight w:val="yellow"/>
          </w:rPr>
          <w:delText>077711749</w:delText>
        </w:r>
      </w:del>
    </w:p>
    <w:p w14:paraId="0512C104" w14:textId="7DC0AB75" w:rsidR="006E3A0B" w:rsidRPr="005435D9" w:rsidDel="00F06EE1" w:rsidRDefault="006E3A0B" w:rsidP="006E3A0B">
      <w:pPr>
        <w:spacing w:line="276" w:lineRule="auto"/>
        <w:jc w:val="both"/>
        <w:rPr>
          <w:del w:id="18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del w:id="19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>Adresse électronique</w:delText>
        </w:r>
      </w:del>
    </w:p>
    <w:p w14:paraId="3B836C2D" w14:textId="71CEE320" w:rsidR="006E3A0B" w:rsidRPr="005435D9" w:rsidDel="00F06EE1" w:rsidRDefault="006E3A0B" w:rsidP="006E3A0B">
      <w:pPr>
        <w:autoSpaceDE w:val="0"/>
        <w:spacing w:line="276" w:lineRule="auto"/>
        <w:ind w:right="-141"/>
        <w:jc w:val="both"/>
        <w:rPr>
          <w:del w:id="20" w:author="Eddy Armel  BOULINGUI MIHINDOU" w:date="2024-09-25T18:47:00Z" w16du:dateUtc="2024-09-25T17:47:00Z"/>
          <w:rFonts w:ascii="Times New Roman" w:hAnsi="Times New Roman" w:cs="Times New Roman"/>
          <w:b/>
          <w:bCs/>
          <w:sz w:val="16"/>
          <w:szCs w:val="16"/>
        </w:rPr>
      </w:pPr>
      <w:del w:id="21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 xml:space="preserve">Fonction : </w:delText>
        </w:r>
        <w:r w:rsidRPr="005435D9" w:rsidDel="00F06EE1">
          <w:rPr>
            <w:rFonts w:ascii="Times New Roman" w:hAnsi="Times New Roman" w:cs="Times New Roman"/>
            <w:b/>
            <w:bCs/>
            <w:sz w:val="16"/>
            <w:szCs w:val="16"/>
          </w:rPr>
          <w:delText>Comptable</w:delText>
        </w:r>
      </w:del>
    </w:p>
    <w:p w14:paraId="3BD9DD41" w14:textId="0A0359D2" w:rsidR="006E3A0B" w:rsidRPr="005435D9" w:rsidDel="00F06EE1" w:rsidRDefault="006E3A0B" w:rsidP="006E3A0B">
      <w:pPr>
        <w:autoSpaceDE w:val="0"/>
        <w:spacing w:line="276" w:lineRule="auto"/>
        <w:ind w:right="-141"/>
        <w:jc w:val="both"/>
        <w:rPr>
          <w:del w:id="22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del w:id="23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 xml:space="preserve">A : </w:delText>
        </w:r>
      </w:del>
    </w:p>
    <w:p w14:paraId="3009D776" w14:textId="6FEB9625" w:rsidR="006E3A0B" w:rsidRPr="005435D9" w:rsidDel="00F06EE1" w:rsidRDefault="006E3A0B" w:rsidP="006E3A0B">
      <w:pPr>
        <w:autoSpaceDE w:val="0"/>
        <w:spacing w:line="276" w:lineRule="auto"/>
        <w:ind w:right="-141"/>
        <w:jc w:val="both"/>
        <w:rPr>
          <w:del w:id="24" w:author="Eddy Armel  BOULINGUI MIHINDOU" w:date="2024-09-25T18:47:00Z" w16du:dateUtc="2024-09-25T17:47:00Z"/>
          <w:rFonts w:ascii="Times New Roman" w:hAnsi="Times New Roman" w:cs="Times New Roman"/>
          <w:b/>
          <w:bCs/>
          <w:sz w:val="16"/>
          <w:szCs w:val="16"/>
        </w:rPr>
      </w:pPr>
      <w:del w:id="25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 xml:space="preserve">Nationalité : </w:delText>
        </w:r>
        <w:r w:rsidRPr="005435D9" w:rsidDel="00F06EE1">
          <w:rPr>
            <w:rFonts w:ascii="Times New Roman" w:hAnsi="Times New Roman" w:cs="Times New Roman"/>
            <w:b/>
            <w:bCs/>
            <w:sz w:val="16"/>
            <w:szCs w:val="16"/>
          </w:rPr>
          <w:delText>Camerounaise</w:delText>
        </w:r>
      </w:del>
    </w:p>
    <w:p w14:paraId="049BA356" w14:textId="6A0F871E" w:rsidR="006E3A0B" w:rsidRPr="005435D9" w:rsidDel="00F06EE1" w:rsidRDefault="006E3A0B" w:rsidP="006E3A0B">
      <w:pPr>
        <w:autoSpaceDE w:val="0"/>
        <w:spacing w:line="276" w:lineRule="auto"/>
        <w:ind w:right="-141"/>
        <w:jc w:val="both"/>
        <w:rPr>
          <w:del w:id="26" w:author="Eddy Armel  BOULINGUI MIHINDOU" w:date="2024-09-25T18:47:00Z" w16du:dateUtc="2024-09-25T17:47:00Z"/>
          <w:rFonts w:ascii="Times New Roman" w:hAnsi="Times New Roman" w:cs="Times New Roman"/>
          <w:sz w:val="16"/>
          <w:szCs w:val="16"/>
        </w:rPr>
      </w:pPr>
      <w:del w:id="27" w:author="Eddy Armel  BOULINGUI MIHINDOU" w:date="2024-09-25T18:47:00Z" w16du:dateUtc="2024-09-25T17:47:00Z">
        <w:r w:rsidRPr="005435D9" w:rsidDel="00F06EE1">
          <w:rPr>
            <w:rFonts w:ascii="Times New Roman" w:hAnsi="Times New Roman" w:cs="Times New Roman"/>
            <w:sz w:val="16"/>
            <w:szCs w:val="16"/>
          </w:rPr>
          <w:delText xml:space="preserve">Situation matrimoniale : </w:delText>
        </w:r>
      </w:del>
    </w:p>
    <w:p w14:paraId="01E129F8" w14:textId="77777777" w:rsidR="00881F1C" w:rsidRPr="005435D9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  <w:lang w:eastAsia="en-US"/>
        </w:rPr>
      </w:pPr>
    </w:p>
    <w:p w14:paraId="3613B515" w14:textId="239534FD" w:rsidR="00881F1C" w:rsidRPr="005435D9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5435D9">
        <w:rPr>
          <w:rFonts w:ascii="Times New Roman" w:eastAsia="Calibri" w:hAnsi="Times New Roman" w:cs="Times New Roman"/>
          <w:sz w:val="20"/>
          <w:szCs w:val="20"/>
          <w:lang w:eastAsia="en-US"/>
        </w:rPr>
        <w:t>Ci-après désignée ou « </w:t>
      </w:r>
      <w:r w:rsidR="00107566" w:rsidRPr="005435D9">
        <w:rPr>
          <w:rFonts w:ascii="Times New Roman" w:eastAsia="Calibri" w:hAnsi="Times New Roman" w:cs="Times New Roman"/>
          <w:b/>
          <w:bCs/>
          <w:sz w:val="20"/>
          <w:szCs w:val="20"/>
          <w:lang w:eastAsia="en-US"/>
        </w:rPr>
        <w:t>l’affectant</w:t>
      </w:r>
      <w:r w:rsidRPr="005435D9">
        <w:rPr>
          <w:rFonts w:ascii="Times New Roman" w:eastAsia="Calibri" w:hAnsi="Times New Roman" w:cs="Times New Roman"/>
          <w:sz w:val="20"/>
          <w:szCs w:val="20"/>
          <w:lang w:eastAsia="en-US"/>
        </w:rPr>
        <w:t> »,</w:t>
      </w:r>
    </w:p>
    <w:p w14:paraId="2C52B7AD" w14:textId="15709CC3" w:rsidR="00881F1C" w:rsidRPr="005435D9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eastAsia="en-US"/>
        </w:rPr>
      </w:pPr>
      <w:r w:rsidRPr="005435D9"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eastAsia="en-US"/>
        </w:rPr>
        <w:t>D’autre part,</w:t>
      </w:r>
    </w:p>
    <w:bookmarkEnd w:id="3"/>
    <w:p w14:paraId="16C2AD1C" w14:textId="77777777" w:rsidR="00E0172C" w:rsidRPr="005435D9" w:rsidRDefault="00E0172C" w:rsidP="00C738A4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19C04A95" w14:textId="77777777" w:rsidR="00F77E71" w:rsidRPr="005435D9" w:rsidRDefault="00F77E71" w:rsidP="00F77E71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sz w:val="18"/>
          <w:szCs w:val="18"/>
        </w:rPr>
        <w:t>IL A ETE CONVENU ET ARRETE CE QUI SUIT</w:t>
      </w:r>
      <w:r w:rsidRPr="005435D9">
        <w:rPr>
          <w:rFonts w:ascii="Times New Roman" w:hAnsi="Times New Roman" w:cs="Times New Roman"/>
          <w:sz w:val="18"/>
          <w:szCs w:val="18"/>
        </w:rPr>
        <w:t xml:space="preserve"> :</w:t>
      </w:r>
    </w:p>
    <w:p w14:paraId="20663A9F" w14:textId="77777777" w:rsidR="00E0172C" w:rsidRPr="005435D9" w:rsidRDefault="00E0172C" w:rsidP="008031D4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7479C8C9" w14:textId="77777777" w:rsidR="006E3A0B" w:rsidRPr="005435D9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ART</w:t>
      </w:r>
      <w:r w:rsidR="00C738A4"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IC</w:t>
      </w: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LE 1</w:t>
      </w:r>
      <w:r w:rsidRPr="005435D9">
        <w:rPr>
          <w:rFonts w:ascii="Times New Roman" w:hAnsi="Times New Roman" w:cs="Times New Roman"/>
          <w:b/>
          <w:smallCaps/>
          <w:sz w:val="18"/>
          <w:szCs w:val="18"/>
        </w:rPr>
        <w:t xml:space="preserve"> : </w:t>
      </w:r>
      <w:r w:rsidR="00CF37EB" w:rsidRPr="005435D9">
        <w:rPr>
          <w:rFonts w:ascii="Times New Roman" w:hAnsi="Times New Roman" w:cs="Times New Roman"/>
          <w:b/>
          <w:smallCaps/>
          <w:sz w:val="18"/>
          <w:szCs w:val="18"/>
        </w:rPr>
        <w:t>OBJET</w:t>
      </w:r>
      <w:bookmarkStart w:id="28" w:name="_Hlk127967028"/>
    </w:p>
    <w:p w14:paraId="73D3908F" w14:textId="77777777" w:rsidR="006E3A0B" w:rsidRPr="005435D9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</w:p>
    <w:p w14:paraId="6541D475" w14:textId="032DFED3" w:rsidR="007E20A3" w:rsidRPr="005435D9" w:rsidRDefault="00347787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>L</w:t>
      </w:r>
      <w:r w:rsidR="007E20A3" w:rsidRPr="005435D9">
        <w:rPr>
          <w:rFonts w:ascii="Times New Roman" w:hAnsi="Times New Roman" w:cs="Times New Roman"/>
          <w:b/>
          <w:sz w:val="18"/>
          <w:szCs w:val="18"/>
        </w:rPr>
        <w:t>e présent contrat porte sur le nantissement de créances issues d</w:t>
      </w:r>
      <w:ins w:id="29" w:author="Catherine EYEANG EPSE MVE CARRE" w:date="2024-05-29T12:20:00Z" w16du:dateUtc="2024-05-29T11:20:00Z">
        <w:r w:rsidR="00E305BF" w:rsidRPr="005435D9">
          <w:rPr>
            <w:rFonts w:ascii="Times New Roman" w:hAnsi="Times New Roman" w:cs="Times New Roman"/>
            <w:b/>
            <w:sz w:val="18"/>
            <w:szCs w:val="18"/>
          </w:rPr>
          <w:t xml:space="preserve">u </w:t>
        </w:r>
      </w:ins>
      <w:ins w:id="30" w:author="Eddy Armel  BOULINGUI MIHINDOU" w:date="2024-09-25T18:49:00Z" w16du:dateUtc="2024-09-25T17:49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bon commande</w:t>
        </w:r>
      </w:ins>
      <w:ins w:id="31" w:author="Catherine EYEANG EPSE MVE CARRE" w:date="2024-05-29T12:20:00Z" w16du:dateUtc="2024-05-29T11:20:00Z">
        <w:del w:id="32" w:author="Eddy Armel  BOULINGUI MIHINDOU" w:date="2024-09-25T18:49:00Z" w16du:dateUtc="2024-09-25T17:49:00Z">
          <w:r w:rsidR="00E305BF" w:rsidRPr="005435D9" w:rsidDel="00F06EE1">
            <w:rPr>
              <w:rFonts w:ascii="Times New Roman" w:hAnsi="Times New Roman" w:cs="Times New Roman"/>
              <w:b/>
              <w:sz w:val="18"/>
              <w:szCs w:val="18"/>
            </w:rPr>
            <w:delText>contra</w:delText>
          </w:r>
        </w:del>
      </w:ins>
      <w:ins w:id="33" w:author="Catherine EYEANG EPSE MVE CARRE" w:date="2024-05-29T12:21:00Z" w16du:dateUtc="2024-05-29T11:21:00Z">
        <w:del w:id="34" w:author="Eddy Armel  BOULINGUI MIHINDOU" w:date="2024-09-25T18:49:00Z" w16du:dateUtc="2024-09-25T17:49:00Z">
          <w:r w:rsidR="00E305BF" w:rsidRPr="005435D9" w:rsidDel="00F06EE1">
            <w:rPr>
              <w:rFonts w:ascii="Times New Roman" w:hAnsi="Times New Roman" w:cs="Times New Roman"/>
              <w:b/>
              <w:sz w:val="18"/>
              <w:szCs w:val="18"/>
            </w:rPr>
            <w:delText>t XXXX</w:delText>
          </w:r>
        </w:del>
        <w:r w:rsidR="00E305BF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conclu entre</w:t>
        </w:r>
      </w:ins>
      <w:ins w:id="35" w:author="Eddy Armel  BOULINGUI MIHINDOU" w:date="2024-09-25T18:50:00Z" w16du:dateUtc="2024-09-25T17:50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la société </w:t>
        </w:r>
      </w:ins>
      <w:ins w:id="36" w:author="Eddy Armel  BOULINGUI MIHINDOU" w:date="2024-09-25T18:59:00Z" w16du:dateUtc="2024-09-25T17:59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COFINA GABON</w:t>
        </w:r>
      </w:ins>
      <w:ins w:id="37" w:author="Catherine EYEANG EPSE MVE CARRE" w:date="2024-05-29T12:21:00Z" w16du:dateUtc="2024-05-29T11:21:00Z">
        <w:del w:id="38" w:author="Eddy Armel  BOULINGUI MIHINDOU" w:date="2024-09-25T18:50:00Z" w16du:dateUtc="2024-09-25T17:50:00Z">
          <w:r w:rsidR="00E305BF" w:rsidRPr="005435D9" w:rsidDel="00F06EE1">
            <w:rPr>
              <w:rFonts w:ascii="Times New Roman" w:hAnsi="Times New Roman" w:cs="Times New Roman"/>
              <w:b/>
              <w:sz w:val="18"/>
              <w:szCs w:val="18"/>
            </w:rPr>
            <w:delText xml:space="preserve"> XXX</w:delText>
          </w:r>
        </w:del>
        <w:r w:rsidR="00E305BF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et </w:t>
        </w:r>
      </w:ins>
      <w:ins w:id="39" w:author="Eddy Armel  BOULINGUI MIHINDOU" w:date="2024-09-25T18:59:00Z" w16du:dateUtc="2024-09-25T17:59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 xml:space="preserve">EMERGENCE VERTE </w:t>
        </w:r>
      </w:ins>
      <w:ins w:id="40" w:author="Catherine EYEANG EPSE MVE CARRE" w:date="2024-05-29T12:21:00Z" w16du:dateUtc="2024-05-29T11:21:00Z">
        <w:del w:id="41" w:author="Eddy Armel  BOULINGUI MIHINDOU" w:date="2024-09-25T18:50:00Z" w16du:dateUtc="2024-09-25T17:50:00Z">
          <w:r w:rsidR="00E305BF" w:rsidRPr="005435D9" w:rsidDel="00F06EE1">
            <w:rPr>
              <w:rFonts w:ascii="Times New Roman" w:hAnsi="Times New Roman" w:cs="Times New Roman"/>
              <w:b/>
              <w:sz w:val="18"/>
              <w:szCs w:val="18"/>
            </w:rPr>
            <w:delText>xxxx</w:delText>
          </w:r>
        </w:del>
      </w:ins>
      <w:del w:id="42" w:author="Eddy Armel  BOULINGUI MIHINDOU" w:date="2024-09-25T18:59:00Z" w16du:dateUtc="2024-09-25T17:59:00Z">
        <w:r w:rsidR="007E20A3"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 xml:space="preserve">es revenus locatifs du </w:delText>
        </w:r>
      </w:del>
      <w:ins w:id="43" w:author="Catherine EYEANG EPSE MVE CARRE" w:date="2024-05-29T12:22:00Z" w16du:dateUtc="2024-05-29T11:22:00Z">
        <w:r w:rsidR="00E305BF" w:rsidRPr="005435D9">
          <w:rPr>
            <w:rFonts w:ascii="Times New Roman" w:hAnsi="Times New Roman" w:cs="Times New Roman"/>
            <w:b/>
            <w:sz w:val="18"/>
            <w:szCs w:val="18"/>
          </w:rPr>
          <w:t xml:space="preserve">(le </w:t>
        </w:r>
      </w:ins>
      <w:del w:id="44" w:author="Catherine EYEANG EPSE MVE CARRE" w:date="2024-05-29T12:47:00Z" w16du:dateUtc="2024-05-29T11:47:00Z">
        <w:r w:rsidR="007E20A3" w:rsidRPr="005435D9" w:rsidDel="00164E9E">
          <w:rPr>
            <w:rFonts w:ascii="Times New Roman" w:hAnsi="Times New Roman" w:cs="Times New Roman"/>
            <w:b/>
            <w:sz w:val="18"/>
            <w:szCs w:val="18"/>
          </w:rPr>
          <w:delText>constituant en</w:delText>
        </w:r>
      </w:del>
      <w:ins w:id="45" w:author="Catherine EYEANG EPSE MVE CARRE" w:date="2024-05-29T12:47:00Z" w16du:dateUtc="2024-05-29T11:47:00Z">
        <w:r w:rsidR="00164E9E" w:rsidRPr="005435D9">
          <w:rPr>
            <w:rFonts w:ascii="Times New Roman" w:hAnsi="Times New Roman" w:cs="Times New Roman"/>
            <w:b/>
            <w:sz w:val="18"/>
            <w:szCs w:val="18"/>
          </w:rPr>
          <w:t>constituant) en</w:t>
        </w:r>
      </w:ins>
      <w:r w:rsidR="007E20A3" w:rsidRPr="005435D9">
        <w:rPr>
          <w:rFonts w:ascii="Times New Roman" w:hAnsi="Times New Roman" w:cs="Times New Roman"/>
          <w:b/>
          <w:sz w:val="18"/>
          <w:szCs w:val="18"/>
        </w:rPr>
        <w:t xml:space="preserve"> garantie d’un crédit accordé à </w:t>
      </w:r>
      <w:ins w:id="46" w:author="Catherine EYEANG EPSE MVE CARRE" w:date="2024-05-29T12:22:00Z" w16du:dateUtc="2024-05-29T11:22:00Z">
        <w:r w:rsidR="00E305BF" w:rsidRPr="005435D9">
          <w:rPr>
            <w:rFonts w:ascii="Times New Roman" w:hAnsi="Times New Roman" w:cs="Times New Roman"/>
            <w:b/>
            <w:sz w:val="18"/>
            <w:szCs w:val="18"/>
          </w:rPr>
          <w:t xml:space="preserve">ce dernier </w:t>
        </w:r>
      </w:ins>
      <w:del w:id="47" w:author="Catherine EYEANG EPSE MVE CARRE" w:date="2024-05-29T12:22:00Z" w16du:dateUtc="2024-05-29T11:22:00Z">
        <w:r w:rsidR="007E20A3" w:rsidRPr="005435D9" w:rsidDel="00E305BF">
          <w:rPr>
            <w:rFonts w:ascii="Times New Roman" w:hAnsi="Times New Roman" w:cs="Times New Roman"/>
            <w:b/>
            <w:sz w:val="18"/>
            <w:szCs w:val="18"/>
          </w:rPr>
          <w:delText>Monsieur ou Madame ci</w:delText>
        </w:r>
      </w:del>
      <w:r w:rsidR="007E20A3" w:rsidRPr="005435D9">
        <w:rPr>
          <w:rFonts w:ascii="Times New Roman" w:hAnsi="Times New Roman" w:cs="Times New Roman"/>
          <w:b/>
          <w:sz w:val="18"/>
          <w:szCs w:val="18"/>
        </w:rPr>
        <w:t xml:space="preserve"> dont les caractéristiques sont définies dans l’article 2. </w:t>
      </w:r>
    </w:p>
    <w:p w14:paraId="3F449FBC" w14:textId="77777777" w:rsidR="007E20A3" w:rsidRPr="005435D9" w:rsidRDefault="007E20A3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455579F7" w14:textId="4FEBA543" w:rsidR="007E20A3" w:rsidRPr="005435D9" w:rsidRDefault="007E20A3" w:rsidP="007E20A3">
      <w:pPr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ARTICLE 2</w:t>
      </w:r>
      <w:r w:rsidRPr="005435D9">
        <w:rPr>
          <w:rFonts w:ascii="Times New Roman" w:hAnsi="Times New Roman" w:cs="Times New Roman"/>
          <w:b/>
          <w:smallCaps/>
          <w:sz w:val="18"/>
          <w:szCs w:val="18"/>
        </w:rPr>
        <w:t> : CARACTERITIQUES DE LA CREANCES GARANTIE</w:t>
      </w:r>
    </w:p>
    <w:p w14:paraId="05D68443" w14:textId="77777777" w:rsidR="007E20A3" w:rsidRPr="005435D9" w:rsidRDefault="007E20A3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43E48B84" w14:textId="49DE9533" w:rsidR="003F7ED2" w:rsidRPr="005435D9" w:rsidRDefault="00347787" w:rsidP="006E3A0B">
      <w:pPr>
        <w:ind w:left="20"/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 xml:space="preserve"> </w:t>
      </w:r>
      <w:r w:rsidR="007E20A3" w:rsidRPr="005435D9">
        <w:rPr>
          <w:rFonts w:ascii="Times New Roman" w:hAnsi="Times New Roman" w:cs="Times New Roman"/>
          <w:sz w:val="18"/>
          <w:szCs w:val="18"/>
        </w:rPr>
        <w:t>L’</w:t>
      </w:r>
      <w:r w:rsidR="00F14C07" w:rsidRPr="005435D9">
        <w:rPr>
          <w:rFonts w:ascii="Times New Roman" w:hAnsi="Times New Roman" w:cs="Times New Roman"/>
          <w:sz w:val="18"/>
          <w:szCs w:val="18"/>
        </w:rPr>
        <w:t>Institution</w:t>
      </w:r>
      <w:r w:rsidR="007E20A3" w:rsidRPr="005435D9">
        <w:rPr>
          <w:rFonts w:ascii="Times New Roman" w:hAnsi="Times New Roman" w:cs="Times New Roman"/>
          <w:sz w:val="18"/>
          <w:szCs w:val="18"/>
        </w:rPr>
        <w:t xml:space="preserve"> accorde à son client </w:t>
      </w:r>
      <w:ins w:id="48" w:author="Eddy Armel  BOULINGUI MIHINDOU" w:date="2024-09-25T18:52:00Z" w16du:dateUtc="2024-09-25T17:52:00Z">
        <w:r w:rsidR="00F06EE1" w:rsidRPr="005435D9">
          <w:rPr>
            <w:rFonts w:ascii="Times New Roman" w:hAnsi="Times New Roman" w:cs="Times New Roman"/>
            <w:sz w:val="18"/>
            <w:szCs w:val="18"/>
          </w:rPr>
          <w:t>la société EMERGENCE VERTE</w:t>
        </w:r>
      </w:ins>
      <w:del w:id="49" w:author="Eddy Armel  BOULINGUI MIHINDOU" w:date="2024-09-25T18:52:00Z" w16du:dateUtc="2024-09-25T17:52:00Z">
        <w:r w:rsidR="007E20A3" w:rsidRPr="005435D9" w:rsidDel="00F06EE1">
          <w:rPr>
            <w:rFonts w:ascii="Times New Roman" w:hAnsi="Times New Roman" w:cs="Times New Roman"/>
            <w:sz w:val="18"/>
            <w:szCs w:val="18"/>
          </w:rPr>
          <w:delText>Monsieur XXX</w:delText>
        </w:r>
      </w:del>
      <w:r w:rsidR="007E20A3" w:rsidRPr="005435D9">
        <w:rPr>
          <w:rFonts w:ascii="Times New Roman" w:hAnsi="Times New Roman" w:cs="Times New Roman"/>
          <w:sz w:val="18"/>
          <w:szCs w:val="18"/>
        </w:rPr>
        <w:t xml:space="preserve">, </w:t>
      </w:r>
      <w:r w:rsidRPr="005435D9">
        <w:rPr>
          <w:rFonts w:ascii="Times New Roman" w:hAnsi="Times New Roman" w:cs="Times New Roman"/>
          <w:sz w:val="18"/>
          <w:szCs w:val="18"/>
        </w:rPr>
        <w:t xml:space="preserve">dans les conditions et selon les modalités définies </w:t>
      </w:r>
      <w:r w:rsidR="007E20A3" w:rsidRPr="005435D9">
        <w:rPr>
          <w:rFonts w:ascii="Times New Roman" w:hAnsi="Times New Roman" w:cs="Times New Roman"/>
          <w:sz w:val="18"/>
          <w:szCs w:val="18"/>
        </w:rPr>
        <w:t xml:space="preserve">dans un contrat signé entre les deux </w:t>
      </w:r>
      <w:r w:rsidR="009017C8" w:rsidRPr="005435D9">
        <w:rPr>
          <w:rFonts w:ascii="Times New Roman" w:hAnsi="Times New Roman" w:cs="Times New Roman"/>
          <w:sz w:val="18"/>
          <w:szCs w:val="18"/>
        </w:rPr>
        <w:t>partie</w:t>
      </w:r>
      <w:r w:rsidR="00467EA6" w:rsidRPr="005435D9">
        <w:rPr>
          <w:rFonts w:ascii="Times New Roman" w:hAnsi="Times New Roman" w:cs="Times New Roman"/>
          <w:sz w:val="18"/>
          <w:szCs w:val="18"/>
        </w:rPr>
        <w:t>s</w:t>
      </w:r>
      <w:r w:rsidR="009017C8" w:rsidRPr="005435D9">
        <w:rPr>
          <w:rFonts w:ascii="Times New Roman" w:hAnsi="Times New Roman" w:cs="Times New Roman"/>
          <w:sz w:val="18"/>
          <w:szCs w:val="18"/>
        </w:rPr>
        <w:t>, un</w:t>
      </w:r>
      <w:r w:rsidRPr="005435D9">
        <w:rPr>
          <w:rFonts w:ascii="Times New Roman" w:hAnsi="Times New Roman" w:cs="Times New Roman"/>
          <w:sz w:val="18"/>
          <w:szCs w:val="18"/>
        </w:rPr>
        <w:t xml:space="preserve"> prêt d'un montant </w:t>
      </w:r>
      <w:ins w:id="50" w:author="Eddy Armel  BOULINGUI MIHINDOU" w:date="2024-09-25T18:52:00Z" w16du:dateUtc="2024-09-25T17:52:00Z">
        <w:r w:rsidR="00F06EE1" w:rsidRPr="005435D9">
          <w:rPr>
            <w:rFonts w:ascii="Times New Roman" w:hAnsi="Times New Roman" w:cs="Times New Roman"/>
            <w:b/>
            <w:bCs/>
            <w:sz w:val="18"/>
            <w:szCs w:val="18"/>
          </w:rPr>
          <w:t>13</w:t>
        </w:r>
      </w:ins>
      <w:del w:id="51" w:author="Eddy Armel  BOULINGUI MIHINDOU" w:date="2024-09-25T18:52:00Z" w16du:dateUtc="2024-09-25T17:52:00Z">
        <w:r w:rsidR="0083504D" w:rsidRPr="005435D9" w:rsidDel="00F06EE1">
          <w:rPr>
            <w:rFonts w:ascii="Times New Roman" w:hAnsi="Times New Roman" w:cs="Times New Roman"/>
            <w:b/>
            <w:bCs/>
            <w:sz w:val="18"/>
            <w:szCs w:val="18"/>
          </w:rPr>
          <w:delText>9</w:delText>
        </w:r>
      </w:del>
      <w:r w:rsidR="00BC37A9" w:rsidRPr="005435D9">
        <w:rPr>
          <w:rFonts w:ascii="Times New Roman" w:hAnsi="Times New Roman" w:cs="Times New Roman"/>
          <w:b/>
          <w:bCs/>
          <w:sz w:val="18"/>
          <w:szCs w:val="18"/>
        </w:rPr>
        <w:t xml:space="preserve"> 000 000 FCFA (</w:t>
      </w:r>
      <w:ins w:id="52" w:author="Eddy Armel  BOULINGUI MIHINDOU" w:date="2024-09-25T18:53:00Z" w16du:dateUtc="2024-09-25T17:53:00Z">
        <w:r w:rsidR="00F06EE1" w:rsidRPr="005435D9">
          <w:rPr>
            <w:rFonts w:ascii="Times New Roman" w:hAnsi="Times New Roman" w:cs="Times New Roman"/>
            <w:b/>
            <w:bCs/>
            <w:sz w:val="18"/>
            <w:szCs w:val="18"/>
          </w:rPr>
          <w:t>Treize</w:t>
        </w:r>
      </w:ins>
      <w:del w:id="53" w:author="Eddy Armel  BOULINGUI MIHINDOU" w:date="2024-09-25T18:52:00Z" w16du:dateUtc="2024-09-25T17:52:00Z">
        <w:r w:rsidR="0083504D" w:rsidRPr="005435D9" w:rsidDel="00F06EE1">
          <w:rPr>
            <w:rFonts w:ascii="Times New Roman" w:hAnsi="Times New Roman" w:cs="Times New Roman"/>
            <w:b/>
            <w:bCs/>
            <w:sz w:val="18"/>
            <w:szCs w:val="18"/>
          </w:rPr>
          <w:delText>Neuf</w:delText>
        </w:r>
      </w:del>
      <w:r w:rsidR="00BC37A9" w:rsidRPr="005435D9">
        <w:rPr>
          <w:rFonts w:ascii="Times New Roman" w:hAnsi="Times New Roman" w:cs="Times New Roman"/>
          <w:b/>
          <w:bCs/>
          <w:sz w:val="18"/>
          <w:szCs w:val="18"/>
        </w:rPr>
        <w:t xml:space="preserve"> Millions de francs CFA) </w:t>
      </w:r>
      <w:r w:rsidR="00CF37EB" w:rsidRPr="005435D9">
        <w:rPr>
          <w:rFonts w:ascii="Times New Roman" w:hAnsi="Times New Roman" w:cs="Times New Roman"/>
          <w:sz w:val="18"/>
          <w:szCs w:val="18"/>
        </w:rPr>
        <w:t>aux caractéristiques ci-dessous :</w:t>
      </w:r>
    </w:p>
    <w:bookmarkEnd w:id="28"/>
    <w:p w14:paraId="4632AFF5" w14:textId="738E263E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Montant : </w:t>
      </w:r>
      <w:ins w:id="54" w:author="Eddy Armel  BOULINGUI MIHINDOU" w:date="2024-09-25T18:53:00Z" w16du:dateUtc="2024-09-25T17:53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13</w:t>
        </w:r>
      </w:ins>
      <w:del w:id="55" w:author="Eddy Armel  BOULINGUI MIHINDOU" w:date="2024-09-25T18:53:00Z" w16du:dateUtc="2024-09-25T17:53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9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 xml:space="preserve"> 000 000 FCFA</w:t>
      </w:r>
    </w:p>
    <w:p w14:paraId="21952AF7" w14:textId="2C791958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Durée : </w:t>
      </w:r>
      <w:ins w:id="56" w:author="Eddy Armel  BOULINGUI MIHINDOU" w:date="2024-09-25T18:53:00Z" w16du:dateUtc="2024-09-25T17:53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6</w:t>
        </w:r>
      </w:ins>
      <w:del w:id="57" w:author="Eddy Armel  BOULINGUI MIHINDOU" w:date="2024-09-25T18:53:00Z" w16du:dateUtc="2024-09-25T17:53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12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 xml:space="preserve"> mois</w:t>
      </w:r>
    </w:p>
    <w:p w14:paraId="729DFADA" w14:textId="4A1F5662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Taux : </w:t>
      </w:r>
      <w:ins w:id="58" w:author="Eddy Armel  BOULINGUI MIHINDOU" w:date="2024-09-25T18:53:00Z" w16du:dateUtc="2024-09-25T17:53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2.5</w:t>
        </w:r>
      </w:ins>
      <w:del w:id="59" w:author="Eddy Armel  BOULINGUI MIHINDOU" w:date="2024-09-25T18:53:00Z" w16du:dateUtc="2024-09-25T17:53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1.8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 xml:space="preserve">% mensuel soit </w:t>
      </w:r>
      <w:ins w:id="60" w:author="Eddy Armel  BOULINGUI MIHINDOU" w:date="2024-09-25T18:53:00Z" w16du:dateUtc="2024-09-25T17:53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30</w:t>
        </w:r>
      </w:ins>
      <w:del w:id="61" w:author="Eddy Armel  BOULINGUI MIHINDOU" w:date="2024-09-25T18:53:00Z" w16du:dateUtc="2024-09-25T17:53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21.6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>% annuel</w:t>
      </w:r>
    </w:p>
    <w:p w14:paraId="31AD7515" w14:textId="132C126A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 Frais de dossier : </w:t>
      </w:r>
      <w:ins w:id="62" w:author="Eddy Armel  BOULINGUI MIHINDOU" w:date="2024-09-25T18:54:00Z" w16du:dateUtc="2024-09-25T17:54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39</w:t>
        </w:r>
      </w:ins>
      <w:del w:id="63" w:author="Eddy Armel  BOULINGUI MIHINDOU" w:date="2024-09-25T18:54:00Z" w16du:dateUtc="2024-09-25T17:54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27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 xml:space="preserve">0 000 FCFA soit 3% </w:t>
      </w:r>
    </w:p>
    <w:p w14:paraId="66717214" w14:textId="09E9A82B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Assurance : </w:t>
      </w:r>
      <w:ins w:id="64" w:author="Eddy Armel  BOULINGUI MIHINDOU" w:date="2024-09-25T18:54:00Z" w16du:dateUtc="2024-09-25T17:54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3</w:t>
        </w:r>
      </w:ins>
      <w:del w:id="65" w:author="Eddy Armel  BOULINGUI MIHINDOU" w:date="2024-09-25T18:54:00Z" w16du:dateUtc="2024-09-25T17:54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2</w:delText>
        </w:r>
      </w:del>
      <w:ins w:id="66" w:author="Eddy Armel  BOULINGUI MIHINDOU" w:date="2024-09-25T18:54:00Z" w16du:dateUtc="2024-09-25T17:54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9</w:t>
        </w:r>
      </w:ins>
      <w:del w:id="67" w:author="Eddy Armel  BOULINGUI MIHINDOU" w:date="2024-09-25T18:54:00Z" w16du:dateUtc="2024-09-25T17:54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7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>0 000 FCFA soit 3%</w:t>
      </w:r>
    </w:p>
    <w:p w14:paraId="29326619" w14:textId="0470D3B9" w:rsidR="00774E9F" w:rsidRPr="005435D9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Date de la première échéance : </w:t>
      </w:r>
      <w:ins w:id="68" w:author="Eddy Armel  BOULINGUI MIHINDOU" w:date="2024-09-25T18:55:00Z" w16du:dateUtc="2024-09-25T17:55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10</w:t>
        </w:r>
      </w:ins>
      <w:del w:id="69" w:author="Eddy Armel  BOULINGUI MIHINDOU" w:date="2024-09-25T18:54:00Z" w16du:dateUtc="2024-09-25T17:54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05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>/</w:t>
      </w:r>
      <w:ins w:id="70" w:author="Eddy Armel  BOULINGUI MIHINDOU" w:date="2024-09-25T18:55:00Z" w16du:dateUtc="2024-09-25T17:55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11</w:t>
        </w:r>
      </w:ins>
      <w:del w:id="71" w:author="Eddy Armel  BOULINGUI MIHINDOU" w:date="2024-09-25T18:55:00Z" w16du:dateUtc="2024-09-25T17:55:00Z">
        <w:r w:rsidRPr="005435D9" w:rsidDel="00F06EE1">
          <w:rPr>
            <w:rFonts w:ascii="Times New Roman" w:hAnsi="Times New Roman" w:cs="Times New Roman"/>
            <w:b/>
            <w:sz w:val="18"/>
            <w:szCs w:val="18"/>
          </w:rPr>
          <w:delText>03</w:delText>
        </w:r>
      </w:del>
      <w:r w:rsidRPr="005435D9">
        <w:rPr>
          <w:rFonts w:ascii="Times New Roman" w:hAnsi="Times New Roman" w:cs="Times New Roman"/>
          <w:b/>
          <w:sz w:val="18"/>
          <w:szCs w:val="18"/>
        </w:rPr>
        <w:t>/2024.</w:t>
      </w:r>
    </w:p>
    <w:p w14:paraId="046F7917" w14:textId="77777777" w:rsidR="00C66125" w:rsidRPr="005435D9" w:rsidRDefault="00C66125" w:rsidP="003172A7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2EEF31E5" w14:textId="09867E43" w:rsidR="00F14C07" w:rsidRPr="005435D9" w:rsidRDefault="00127AAC" w:rsidP="00C738A4">
      <w:pPr>
        <w:pStyle w:val="P1justifi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5435D9">
        <w:rPr>
          <w:rFonts w:ascii="Times New Roman" w:hAnsi="Times New Roman" w:cs="Times New Roman"/>
          <w:b/>
          <w:sz w:val="18"/>
          <w:szCs w:val="18"/>
          <w:u w:val="single"/>
        </w:rPr>
        <w:t xml:space="preserve">ARTICLE </w:t>
      </w:r>
      <w:r w:rsidR="00F14C07" w:rsidRPr="005435D9">
        <w:rPr>
          <w:rFonts w:ascii="Times New Roman" w:hAnsi="Times New Roman" w:cs="Times New Roman"/>
          <w:b/>
          <w:sz w:val="18"/>
          <w:szCs w:val="18"/>
          <w:u w:val="single"/>
        </w:rPr>
        <w:t>3 </w:t>
      </w:r>
      <w:r w:rsidR="00F14C07" w:rsidRPr="005435D9">
        <w:rPr>
          <w:rFonts w:ascii="Times New Roman" w:hAnsi="Times New Roman" w:cs="Times New Roman"/>
          <w:b/>
          <w:sz w:val="18"/>
          <w:szCs w:val="18"/>
          <w:rPrChange w:id="72" w:author="Nahos IGALO MOUSSAVOU" w:date="2024-11-08T13:12:00Z" w16du:dateUtc="2024-11-08T12:12:00Z">
            <w:rPr>
              <w:rFonts w:ascii="Times New Roman" w:hAnsi="Times New Roman" w:cs="Times New Roman"/>
              <w:b/>
              <w:sz w:val="18"/>
              <w:szCs w:val="18"/>
              <w:u w:val="single"/>
            </w:rPr>
          </w:rPrChange>
        </w:rPr>
        <w:t xml:space="preserve">: </w:t>
      </w:r>
      <w:ins w:id="73" w:author="Catherine EYEANG EPSE MVE CARRE" w:date="2024-05-29T12:45:00Z" w16du:dateUtc="2024-05-29T11:45:00Z">
        <w:r w:rsidR="00E629CF" w:rsidRPr="005435D9">
          <w:rPr>
            <w:rFonts w:ascii="Times New Roman" w:hAnsi="Times New Roman" w:cs="Times New Roman"/>
            <w:b/>
            <w:sz w:val="18"/>
            <w:szCs w:val="18"/>
          </w:rPr>
          <w:t>DESIGNATION</w:t>
        </w:r>
      </w:ins>
      <w:del w:id="74" w:author="Catherine EYEANG EPSE MVE CARRE" w:date="2024-05-29T12:45:00Z" w16du:dateUtc="2024-05-29T11:45:00Z">
        <w:r w:rsidR="00F14C07" w:rsidRPr="005435D9" w:rsidDel="00E629CF">
          <w:rPr>
            <w:rFonts w:ascii="Times New Roman" w:hAnsi="Times New Roman" w:cs="Times New Roman"/>
            <w:b/>
            <w:sz w:val="18"/>
            <w:szCs w:val="18"/>
            <w:rPrChange w:id="75" w:author="Nahos IGALO MOUSSAVOU" w:date="2024-11-08T13:12:00Z" w16du:dateUtc="2024-11-08T12:12:00Z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rPrChange>
          </w:rPr>
          <w:delText>CARACTERISTIQUES</w:delText>
        </w:r>
      </w:del>
      <w:r w:rsidR="00F14C07" w:rsidRPr="005435D9">
        <w:rPr>
          <w:rFonts w:ascii="Times New Roman" w:hAnsi="Times New Roman" w:cs="Times New Roman"/>
          <w:b/>
          <w:sz w:val="18"/>
          <w:szCs w:val="18"/>
          <w:rPrChange w:id="76" w:author="Nahos IGALO MOUSSAVOU" w:date="2024-11-08T13:12:00Z" w16du:dateUtc="2024-11-08T12:12:00Z">
            <w:rPr>
              <w:rFonts w:ascii="Times New Roman" w:hAnsi="Times New Roman" w:cs="Times New Roman"/>
              <w:b/>
              <w:sz w:val="18"/>
              <w:szCs w:val="18"/>
              <w:u w:val="single"/>
            </w:rPr>
          </w:rPrChange>
        </w:rPr>
        <w:t xml:space="preserve"> DES CREANCES NANTIES</w:t>
      </w:r>
      <w:r w:rsidRPr="005435D9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</w:p>
    <w:p w14:paraId="4E15A0CB" w14:textId="77777777" w:rsidR="00F14C07" w:rsidRPr="005435D9" w:rsidRDefault="00F14C07" w:rsidP="00C738A4">
      <w:pPr>
        <w:pStyle w:val="P1justifi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2BB9271F" w14:textId="3D5259D1" w:rsidR="00DC4CAE" w:rsidRPr="005435D9" w:rsidRDefault="00A22058" w:rsidP="0046492D">
      <w:pPr>
        <w:ind w:left="20"/>
        <w:jc w:val="both"/>
        <w:rPr>
          <w:ins w:id="77" w:author="Catherine EYEANG EPSE MVE CARRE" w:date="2024-05-29T12:46:00Z" w16du:dateUtc="2024-05-29T11:46:00Z"/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A la sûreté et garantie du remboursement</w:t>
      </w:r>
      <w:bookmarkStart w:id="78" w:name="_Hlk39655208"/>
      <w:r w:rsidRPr="005435D9">
        <w:rPr>
          <w:rFonts w:ascii="Times New Roman" w:hAnsi="Times New Roman" w:cs="Times New Roman"/>
          <w:sz w:val="18"/>
          <w:szCs w:val="18"/>
        </w:rPr>
        <w:t xml:space="preserve"> du prêt</w:t>
      </w:r>
      <w:r w:rsidR="009017C8" w:rsidRPr="005435D9">
        <w:rPr>
          <w:rFonts w:ascii="Times New Roman" w:hAnsi="Times New Roman" w:cs="Times New Roman"/>
          <w:sz w:val="18"/>
          <w:szCs w:val="18"/>
        </w:rPr>
        <w:t xml:space="preserve"> objet du présent contrat de nantissement</w:t>
      </w:r>
      <w:r w:rsidRPr="005435D9">
        <w:rPr>
          <w:rFonts w:ascii="Times New Roman" w:hAnsi="Times New Roman" w:cs="Times New Roman"/>
          <w:sz w:val="18"/>
          <w:szCs w:val="18"/>
        </w:rPr>
        <w:t>, soit la somme</w:t>
      </w:r>
      <w:r w:rsidR="00790FA0" w:rsidRPr="005435D9">
        <w:rPr>
          <w:rFonts w:ascii="Times New Roman" w:hAnsi="Times New Roman" w:cs="Times New Roman"/>
          <w:sz w:val="18"/>
          <w:szCs w:val="18"/>
        </w:rPr>
        <w:t xml:space="preserve"> </w:t>
      </w:r>
      <w:r w:rsidR="00443B9E" w:rsidRPr="005435D9">
        <w:rPr>
          <w:rFonts w:ascii="Times New Roman" w:hAnsi="Times New Roman" w:cs="Times New Roman"/>
          <w:sz w:val="18"/>
          <w:szCs w:val="18"/>
        </w:rPr>
        <w:t>globale de</w:t>
      </w:r>
      <w:r w:rsidR="00DB5636" w:rsidRPr="005435D9">
        <w:rPr>
          <w:rFonts w:ascii="Times New Roman" w:hAnsi="Times New Roman" w:cs="Times New Roman"/>
          <w:sz w:val="18"/>
          <w:szCs w:val="18"/>
        </w:rPr>
        <w:t xml:space="preserve"> </w:t>
      </w:r>
      <w:ins w:id="79" w:author="Eddy Armel  BOULINGUI MIHINDOU" w:date="2024-09-25T18:55:00Z" w16du:dateUtc="2024-09-25T17:55:00Z">
        <w:r w:rsidR="00F06EE1" w:rsidRPr="005435D9">
          <w:rPr>
            <w:rFonts w:ascii="Times New Roman" w:hAnsi="Times New Roman" w:cs="Times New Roman"/>
            <w:b/>
            <w:bCs/>
            <w:sz w:val="18"/>
            <w:szCs w:val="18"/>
            <w:rPrChange w:id="80" w:author="Nahos IGALO MOUSSAVOU" w:date="2024-11-08T13:12:00Z" w16du:dateUtc="2024-11-08T12:12:00Z">
              <w:rPr>
                <w:b/>
                <w:bCs/>
                <w:sz w:val="16"/>
                <w:szCs w:val="16"/>
              </w:rPr>
            </w:rPrChange>
          </w:rPr>
          <w:t>15 602 687 FCFA ( Quinze millions six</w:t>
        </w:r>
      </w:ins>
      <w:ins w:id="81" w:author="Eddy Armel  BOULINGUI MIHINDOU" w:date="2024-09-26T09:05:00Z" w16du:dateUtc="2024-09-26T08:05:00Z">
        <w:r w:rsidR="006F4DF9" w:rsidRPr="005435D9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cent</w:t>
        </w:r>
      </w:ins>
      <w:ins w:id="82" w:author="Eddy Armel  BOULINGUI MIHINDOU" w:date="2024-09-25T18:55:00Z" w16du:dateUtc="2024-09-25T17:55:00Z">
        <w:r w:rsidR="00F06EE1" w:rsidRPr="005435D9">
          <w:rPr>
            <w:rFonts w:ascii="Times New Roman" w:hAnsi="Times New Roman" w:cs="Times New Roman"/>
            <w:b/>
            <w:bCs/>
            <w:sz w:val="18"/>
            <w:szCs w:val="18"/>
            <w:rPrChange w:id="83" w:author="Nahos IGALO MOUSSAVOU" w:date="2024-11-08T13:12:00Z" w16du:dateUtc="2024-11-08T12:12:00Z">
              <w:rPr>
                <w:b/>
                <w:bCs/>
                <w:sz w:val="16"/>
                <w:szCs w:val="16"/>
              </w:rPr>
            </w:rPrChange>
          </w:rPr>
          <w:t xml:space="preserve"> deux mille six cent quatre-vingt-sept</w:t>
        </w:r>
        <w:r w:rsidR="00F06EE1" w:rsidRPr="005435D9" w:rsidDel="00F06EE1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</w:ins>
      <w:del w:id="84" w:author="Eddy Armel  BOULINGUI MIHINDOU" w:date="2024-09-25T18:55:00Z" w16du:dateUtc="2024-09-25T17:55:00Z">
        <w:r w:rsidR="000C16EE" w:rsidRPr="005435D9" w:rsidDel="00F06EE1">
          <w:rPr>
            <w:rFonts w:ascii="Times New Roman" w:hAnsi="Times New Roman" w:cs="Times New Roman"/>
            <w:b/>
            <w:bCs/>
            <w:sz w:val="18"/>
            <w:szCs w:val="18"/>
          </w:rPr>
          <w:delText>10 373 075 FCFA (Dix Millions Trois Cent Soixante-Treize Mille Soixante-Quinze francs CFA</w:delText>
        </w:r>
      </w:del>
      <w:r w:rsidR="00E137C8" w:rsidRPr="005435D9">
        <w:rPr>
          <w:rFonts w:ascii="Times New Roman" w:hAnsi="Times New Roman" w:cs="Times New Roman"/>
          <w:b/>
          <w:bCs/>
          <w:sz w:val="18"/>
          <w:szCs w:val="18"/>
        </w:rPr>
        <w:t xml:space="preserve">) </w:t>
      </w:r>
      <w:r w:rsidR="006807A5" w:rsidRPr="005435D9">
        <w:rPr>
          <w:rFonts w:ascii="Times New Roman" w:hAnsi="Times New Roman" w:cs="Times New Roman"/>
          <w:sz w:val="18"/>
          <w:szCs w:val="18"/>
        </w:rPr>
        <w:t xml:space="preserve">destinée </w:t>
      </w:r>
      <w:bookmarkEnd w:id="78"/>
      <w:r w:rsidR="00DC4CAE" w:rsidRPr="005435D9">
        <w:rPr>
          <w:rFonts w:ascii="Times New Roman" w:hAnsi="Times New Roman" w:cs="Times New Roman"/>
          <w:sz w:val="18"/>
          <w:szCs w:val="18"/>
        </w:rPr>
        <w:t xml:space="preserve">à </w:t>
      </w:r>
      <w:del w:id="85" w:author="Eddy Armel  BOULINGUI MIHINDOU" w:date="2024-09-25T19:00:00Z" w16du:dateUtc="2024-09-25T18:00:00Z">
        <w:r w:rsidR="002A2DBC" w:rsidRPr="005435D9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>des travaux</w:delText>
        </w:r>
      </w:del>
      <w:r w:rsidR="002A2DBC" w:rsidRPr="005435D9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 </w:t>
      </w:r>
      <w:ins w:id="86" w:author="Eddy Armel  BOULINGUI MIHINDOU" w:date="2024-09-25T19:00:00Z" w16du:dateUtc="2024-09-25T18:00:00Z">
        <w:r w:rsidR="00F06EE1" w:rsidRPr="005435D9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>la</w:t>
        </w:r>
      </w:ins>
      <w:del w:id="87" w:author="Eddy Armel  BOULINGUI MIHINDOU" w:date="2024-09-25T19:00:00Z" w16du:dateUtc="2024-09-25T18:00:00Z">
        <w:r w:rsidR="002A2DBC" w:rsidRPr="005435D9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>de</w:delText>
        </w:r>
      </w:del>
      <w:ins w:id="88" w:author="Eddy Armel  BOULINGUI MIHINDOU" w:date="2024-09-25T18:56:00Z" w16du:dateUtc="2024-09-25T17:56:00Z">
        <w:r w:rsidR="00F06EE1" w:rsidRPr="005435D9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 xml:space="preserve"> mise à </w:t>
        </w:r>
      </w:ins>
      <w:ins w:id="89" w:author="Eddy Armel  BOULINGUI MIHINDOU" w:date="2024-09-25T18:57:00Z" w16du:dateUtc="2024-09-25T17:57:00Z">
        <w:r w:rsidR="00F06EE1" w:rsidRPr="005435D9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>disposition de logement pour personnel des prestataires expatriés de COMILOG</w:t>
        </w:r>
      </w:ins>
      <w:del w:id="90" w:author="Eddy Armel  BOULINGUI MIHINDOU" w:date="2024-09-25T18:56:00Z" w16du:dateUtc="2024-09-25T17:56:00Z">
        <w:r w:rsidR="002A2DBC" w:rsidRPr="005435D9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 xml:space="preserve"> réfection</w:delText>
        </w:r>
      </w:del>
      <w:r w:rsidR="009017C8" w:rsidRPr="005435D9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, </w:t>
      </w:r>
      <w:r w:rsidR="009017C8" w:rsidRPr="005435D9">
        <w:rPr>
          <w:rFonts w:ascii="Times New Roman" w:hAnsi="Times New Roman" w:cs="Times New Roman"/>
          <w:bCs/>
          <w:sz w:val="18"/>
          <w:szCs w:val="18"/>
        </w:rPr>
        <w:t>l</w:t>
      </w:r>
      <w:r w:rsidR="00731ECA" w:rsidRPr="005435D9">
        <w:rPr>
          <w:rFonts w:ascii="Times New Roman" w:hAnsi="Times New Roman" w:cs="Times New Roman"/>
          <w:bCs/>
          <w:sz w:val="18"/>
          <w:szCs w:val="18"/>
        </w:rPr>
        <w:t>e</w:t>
      </w:r>
      <w:r w:rsidRPr="005435D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14C07" w:rsidRPr="005435D9">
        <w:rPr>
          <w:rFonts w:ascii="Times New Roman" w:hAnsi="Times New Roman" w:cs="Times New Roman"/>
          <w:bCs/>
          <w:sz w:val="18"/>
          <w:szCs w:val="18"/>
        </w:rPr>
        <w:t>constituant affecte</w:t>
      </w:r>
      <w:r w:rsidR="009017C8" w:rsidRPr="005435D9">
        <w:rPr>
          <w:rFonts w:ascii="Times New Roman" w:hAnsi="Times New Roman" w:cs="Times New Roman"/>
          <w:bCs/>
          <w:sz w:val="18"/>
          <w:szCs w:val="18"/>
        </w:rPr>
        <w:t xml:space="preserve"> au profit de l’Institution, qui </w:t>
      </w:r>
      <w:r w:rsidR="00467EA6" w:rsidRPr="005435D9">
        <w:rPr>
          <w:rFonts w:ascii="Times New Roman" w:hAnsi="Times New Roman" w:cs="Times New Roman"/>
          <w:bCs/>
          <w:sz w:val="18"/>
          <w:szCs w:val="18"/>
        </w:rPr>
        <w:t>accepte</w:t>
      </w:r>
      <w:r w:rsidR="009017C8" w:rsidRPr="005435D9">
        <w:rPr>
          <w:rFonts w:ascii="Times New Roman" w:hAnsi="Times New Roman" w:cs="Times New Roman"/>
          <w:bCs/>
          <w:sz w:val="18"/>
          <w:szCs w:val="18"/>
        </w:rPr>
        <w:t>,</w:t>
      </w:r>
      <w:r w:rsidR="00F14C07" w:rsidRPr="005435D9">
        <w:rPr>
          <w:rFonts w:ascii="Times New Roman" w:hAnsi="Times New Roman" w:cs="Times New Roman"/>
          <w:bCs/>
          <w:sz w:val="18"/>
          <w:szCs w:val="18"/>
        </w:rPr>
        <w:t xml:space="preserve"> les créances </w:t>
      </w:r>
      <w:ins w:id="91" w:author="Catherine EYEANG EPSE MVE CARRE" w:date="2024-05-29T12:45:00Z" w16du:dateUtc="2024-05-29T11:45:00Z">
        <w:r w:rsidR="00E629CF" w:rsidRPr="005435D9">
          <w:rPr>
            <w:rFonts w:ascii="Times New Roman" w:hAnsi="Times New Roman" w:cs="Times New Roman"/>
            <w:bCs/>
            <w:sz w:val="18"/>
            <w:szCs w:val="18"/>
          </w:rPr>
          <w:t>ci-dessous</w:t>
        </w:r>
      </w:ins>
      <w:ins w:id="92" w:author="Catherine EYEANG EPSE MVE CARRE" w:date="2024-05-29T12:46:00Z" w16du:dateUtc="2024-05-29T11:46:00Z">
        <w:r w:rsidR="00E629CF" w:rsidRPr="005435D9">
          <w:rPr>
            <w:rFonts w:ascii="Times New Roman" w:hAnsi="Times New Roman" w:cs="Times New Roman"/>
            <w:bCs/>
            <w:sz w:val="18"/>
            <w:szCs w:val="18"/>
          </w:rPr>
          <w:t xml:space="preserve"> </w:t>
        </w:r>
      </w:ins>
      <w:del w:id="93" w:author="Catherine EYEANG EPSE MVE CARRE" w:date="2024-05-29T12:46:00Z" w16du:dateUtc="2024-05-29T11:46:00Z">
        <w:r w:rsidR="00F14C07" w:rsidRPr="005435D9" w:rsidDel="00E629CF">
          <w:rPr>
            <w:rFonts w:ascii="Times New Roman" w:hAnsi="Times New Roman" w:cs="Times New Roman"/>
            <w:bCs/>
            <w:sz w:val="18"/>
            <w:szCs w:val="18"/>
          </w:rPr>
          <w:delText>issues de ses revenus locatifs tels que décri</w:delText>
        </w:r>
        <w:r w:rsidR="00467EA6" w:rsidRPr="005435D9" w:rsidDel="00E629CF">
          <w:rPr>
            <w:rFonts w:ascii="Times New Roman" w:hAnsi="Times New Roman" w:cs="Times New Roman"/>
            <w:bCs/>
            <w:sz w:val="18"/>
            <w:szCs w:val="18"/>
          </w:rPr>
          <w:delText>t</w:delText>
        </w:r>
        <w:r w:rsidR="00F14C07" w:rsidRPr="005435D9" w:rsidDel="00E629CF">
          <w:rPr>
            <w:rFonts w:ascii="Times New Roman" w:hAnsi="Times New Roman" w:cs="Times New Roman"/>
            <w:bCs/>
            <w:sz w:val="18"/>
            <w:szCs w:val="18"/>
          </w:rPr>
          <w:delText xml:space="preserve">s </w:delText>
        </w:r>
        <w:r w:rsidR="009017C8" w:rsidRPr="005435D9" w:rsidDel="00E629CF">
          <w:rPr>
            <w:rFonts w:ascii="Times New Roman" w:hAnsi="Times New Roman" w:cs="Times New Roman"/>
            <w:bCs/>
            <w:sz w:val="18"/>
            <w:szCs w:val="18"/>
          </w:rPr>
          <w:delText xml:space="preserve">ci-dessous, </w:delText>
        </w:r>
      </w:del>
      <w:r w:rsidR="009017C8" w:rsidRPr="005435D9">
        <w:rPr>
          <w:rFonts w:ascii="Times New Roman" w:hAnsi="Times New Roman" w:cs="Times New Roman"/>
          <w:sz w:val="18"/>
          <w:szCs w:val="18"/>
        </w:rPr>
        <w:t>conformément à l’</w:t>
      </w:r>
      <w:r w:rsidRPr="005435D9">
        <w:rPr>
          <w:rFonts w:ascii="Times New Roman" w:hAnsi="Times New Roman" w:cs="Times New Roman"/>
          <w:sz w:val="18"/>
          <w:szCs w:val="18"/>
        </w:rPr>
        <w:t xml:space="preserve">articles 127 et suivants de </w:t>
      </w:r>
      <w:r w:rsidRPr="005435D9">
        <w:rPr>
          <w:rFonts w:ascii="Times New Roman" w:hAnsi="Times New Roman" w:cs="Times New Roman"/>
          <w:bCs/>
          <w:sz w:val="18"/>
          <w:szCs w:val="18"/>
        </w:rPr>
        <w:t>l’Acte Uniforme OHADA Portant Organisation des Sûretés</w:t>
      </w:r>
      <w:bookmarkStart w:id="94" w:name="_Hlk127966037"/>
      <w:r w:rsidR="009017C8" w:rsidRPr="005435D9">
        <w:rPr>
          <w:rFonts w:ascii="Times New Roman" w:hAnsi="Times New Roman" w:cs="Times New Roman"/>
          <w:bCs/>
          <w:sz w:val="18"/>
          <w:szCs w:val="18"/>
        </w:rPr>
        <w:t> </w:t>
      </w:r>
      <w:r w:rsidR="009017C8" w:rsidRPr="005435D9">
        <w:rPr>
          <w:rFonts w:ascii="Times New Roman" w:hAnsi="Times New Roman" w:cs="Times New Roman"/>
          <w:sz w:val="18"/>
          <w:szCs w:val="18"/>
        </w:rPr>
        <w:t>:</w:t>
      </w:r>
    </w:p>
    <w:p w14:paraId="27C1952B" w14:textId="77777777" w:rsidR="00E629CF" w:rsidRPr="005435D9" w:rsidRDefault="00E629CF" w:rsidP="0046492D">
      <w:pPr>
        <w:ind w:left="20"/>
        <w:jc w:val="both"/>
        <w:rPr>
          <w:ins w:id="95" w:author="Catherine EYEANG EPSE MVE CARRE" w:date="2024-05-29T12:46:00Z" w16du:dateUtc="2024-05-29T11:46:00Z"/>
          <w:rFonts w:ascii="Times New Roman" w:hAnsi="Times New Roman" w:cs="Times New Roman"/>
          <w:sz w:val="18"/>
          <w:szCs w:val="18"/>
        </w:rPr>
      </w:pPr>
    </w:p>
    <w:p w14:paraId="51054EAC" w14:textId="0C7EA74C" w:rsidR="00E629CF" w:rsidRPr="005435D9" w:rsidRDefault="00E629CF" w:rsidP="00E629CF">
      <w:pPr>
        <w:pStyle w:val="Paragraphedeliste"/>
        <w:numPr>
          <w:ilvl w:val="0"/>
          <w:numId w:val="12"/>
        </w:numPr>
        <w:jc w:val="both"/>
        <w:rPr>
          <w:ins w:id="96" w:author="Catherine EYEANG EPSE MVE CARRE" w:date="2024-05-29T12:46:00Z" w16du:dateUtc="2024-05-29T11:46:00Z"/>
          <w:rFonts w:ascii="Times New Roman" w:hAnsi="Times New Roman" w:cs="Times New Roman"/>
          <w:sz w:val="18"/>
          <w:szCs w:val="18"/>
          <w:rPrChange w:id="97" w:author="Nahos IGALO MOUSSAVOU" w:date="2024-11-08T13:12:00Z" w16du:dateUtc="2024-11-08T12:12:00Z">
            <w:rPr>
              <w:ins w:id="98" w:author="Catherine EYEANG EPSE MVE CARRE" w:date="2024-05-29T12:46:00Z" w16du:dateUtc="2024-05-29T11:46:00Z"/>
              <w:rFonts w:ascii="Times New Roman" w:hAnsi="Times New Roman" w:cs="Times New Roman"/>
              <w:b/>
              <w:sz w:val="18"/>
              <w:szCs w:val="18"/>
            </w:rPr>
          </w:rPrChange>
        </w:rPr>
      </w:pPr>
      <w:ins w:id="99" w:author="Catherine EYEANG EPSE MVE CARRE" w:date="2024-05-29T12:46:00Z" w16du:dateUtc="2024-05-29T11:46:00Z">
        <w:r w:rsidRPr="005435D9">
          <w:rPr>
            <w:rFonts w:ascii="Times New Roman" w:hAnsi="Times New Roman" w:cs="Times New Roman"/>
            <w:b/>
            <w:sz w:val="18"/>
            <w:szCs w:val="18"/>
          </w:rPr>
          <w:t xml:space="preserve">Objet de </w:t>
        </w:r>
      </w:ins>
      <w:ins w:id="100" w:author="Eddy Armel  BOULINGUI MIHINDOU" w:date="2024-09-25T18:54:00Z" w16du:dateUtc="2024-09-25T17:54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l</w:t>
        </w:r>
      </w:ins>
      <w:ins w:id="101" w:author="Catherine EYEANG EPSE MVE CARRE" w:date="2024-05-29T12:46:00Z" w16du:dateUtc="2024-05-29T11:46:00Z">
        <w:r w:rsidRPr="005435D9">
          <w:rPr>
            <w:rFonts w:ascii="Times New Roman" w:hAnsi="Times New Roman" w:cs="Times New Roman"/>
            <w:b/>
            <w:sz w:val="18"/>
            <w:szCs w:val="18"/>
          </w:rPr>
          <w:t xml:space="preserve">a créance : </w:t>
        </w:r>
      </w:ins>
      <w:ins w:id="102" w:author="Eddy Armel  BOULINGUI MIHINDOU" w:date="2024-09-25T19:08:00Z" w16du:dateUtc="2024-09-25T18:08:00Z">
        <w:r w:rsidR="00852D92" w:rsidRPr="005435D9">
          <w:rPr>
            <w:rFonts w:ascii="Times New Roman" w:eastAsia="Calibri" w:hAnsi="Times New Roman" w:cs="Times New Roman"/>
            <w:sz w:val="18"/>
            <w:szCs w:val="18"/>
            <w:lang w:eastAsia="en-US"/>
          </w:rPr>
          <w:t>Exécuter le bon de commande</w:t>
        </w:r>
      </w:ins>
    </w:p>
    <w:p w14:paraId="68845693" w14:textId="619AB60F" w:rsidR="00E629CF" w:rsidRPr="005435D9" w:rsidRDefault="00E629CF" w:rsidP="00E629CF">
      <w:pPr>
        <w:pStyle w:val="Paragraphedeliste"/>
        <w:numPr>
          <w:ilvl w:val="0"/>
          <w:numId w:val="12"/>
        </w:numPr>
        <w:jc w:val="both"/>
        <w:rPr>
          <w:ins w:id="103" w:author="Catherine EYEANG EPSE MVE CARRE" w:date="2024-05-29T12:46:00Z" w16du:dateUtc="2024-05-29T11:46:00Z"/>
          <w:rFonts w:ascii="Times New Roman" w:hAnsi="Times New Roman" w:cs="Times New Roman"/>
          <w:b/>
          <w:sz w:val="18"/>
          <w:szCs w:val="18"/>
        </w:rPr>
      </w:pPr>
      <w:ins w:id="104" w:author="Catherine EYEANG EPSE MVE CARRE" w:date="2024-05-29T12:46:00Z" w16du:dateUtc="2024-05-29T11:46:00Z">
        <w:r w:rsidRPr="005435D9">
          <w:rPr>
            <w:rFonts w:ascii="Times New Roman" w:hAnsi="Times New Roman" w:cs="Times New Roman"/>
            <w:b/>
            <w:sz w:val="18"/>
            <w:szCs w:val="18"/>
          </w:rPr>
          <w:t>Montant de la créance</w:t>
        </w:r>
      </w:ins>
      <w:ins w:id="105" w:author="Eddy Armel  BOULINGUI MIHINDOU" w:date="2024-09-25T19:00:00Z" w16du:dateUtc="2024-09-25T18:00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 xml:space="preserve"> : </w:t>
        </w:r>
      </w:ins>
      <w:ins w:id="106" w:author="Eddy Armel  BOULINGUI MIHINDOU" w:date="2024-09-25T19:01:00Z" w16du:dateUtc="2024-09-25T18:01:00Z">
        <w:r w:rsidR="00F06EE1" w:rsidRPr="005435D9">
          <w:rPr>
            <w:rFonts w:ascii="Times New Roman" w:hAnsi="Times New Roman" w:cs="Times New Roman"/>
            <w:b/>
            <w:sz w:val="18"/>
            <w:szCs w:val="18"/>
          </w:rPr>
          <w:t>15 602 687</w:t>
        </w:r>
      </w:ins>
      <w:ins w:id="107" w:author="Catherine EYEANG EPSE MVE CARRE" w:date="2024-05-29T12:46:00Z" w16du:dateUtc="2024-05-29T11:46:00Z">
        <w:del w:id="108" w:author="Eddy Armel  BOULINGUI MIHINDOU" w:date="2024-09-25T19:00:00Z" w16du:dateUtc="2024-09-25T18:00:00Z">
          <w:r w:rsidRPr="005435D9" w:rsidDel="00F06EE1">
            <w:rPr>
              <w:rFonts w:ascii="Times New Roman" w:hAnsi="Times New Roman" w:cs="Times New Roman"/>
              <w:b/>
              <w:sz w:val="18"/>
              <w:szCs w:val="18"/>
            </w:rPr>
            <w:delText xml:space="preserve"> </w:delText>
          </w:r>
        </w:del>
      </w:ins>
    </w:p>
    <w:p w14:paraId="0FC2920D" w14:textId="032B576A" w:rsidR="00E629CF" w:rsidRPr="005435D9" w:rsidRDefault="00E629CF" w:rsidP="00E629CF">
      <w:pPr>
        <w:pStyle w:val="Paragraphedeliste"/>
        <w:numPr>
          <w:ilvl w:val="0"/>
          <w:numId w:val="12"/>
        </w:numPr>
        <w:jc w:val="both"/>
        <w:rPr>
          <w:ins w:id="109" w:author="Catherine EYEANG EPSE MVE CARRE" w:date="2024-05-29T12:46:00Z" w16du:dateUtc="2024-05-29T11:46:00Z"/>
          <w:rFonts w:ascii="Times New Roman" w:hAnsi="Times New Roman" w:cs="Times New Roman"/>
          <w:b/>
          <w:sz w:val="18"/>
          <w:szCs w:val="18"/>
        </w:rPr>
      </w:pPr>
      <w:ins w:id="110" w:author="Catherine EYEANG EPSE MVE CARRE" w:date="2024-05-29T12:46:00Z" w16du:dateUtc="2024-05-29T11:46:00Z">
        <w:r w:rsidRPr="005435D9">
          <w:rPr>
            <w:rFonts w:ascii="Times New Roman" w:hAnsi="Times New Roman" w:cs="Times New Roman"/>
            <w:b/>
            <w:sz w:val="18"/>
            <w:szCs w:val="18"/>
          </w:rPr>
          <w:t>Lieu de paiement :</w:t>
        </w:r>
      </w:ins>
    </w:p>
    <w:p w14:paraId="472CF670" w14:textId="542106FD" w:rsidR="00E629CF" w:rsidRPr="005435D9" w:rsidRDefault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8"/>
          <w:szCs w:val="18"/>
          <w:rPrChange w:id="111" w:author="Nahos IGALO MOUSSAVOU" w:date="2024-11-08T13:12:00Z" w16du:dateUtc="2024-11-08T12:12:00Z">
            <w:rPr/>
          </w:rPrChange>
        </w:rPr>
        <w:pPrChange w:id="112" w:author="Catherine EYEANG EPSE MVE CARRE" w:date="2024-05-29T12:46:00Z" w16du:dateUtc="2024-05-29T11:46:00Z">
          <w:pPr>
            <w:ind w:left="20"/>
            <w:jc w:val="both"/>
          </w:pPr>
        </w:pPrChange>
      </w:pPr>
      <w:ins w:id="113" w:author="Catherine EYEANG EPSE MVE CARRE" w:date="2024-05-29T12:46:00Z" w16du:dateUtc="2024-05-29T11:46:00Z">
        <w:r w:rsidRPr="005435D9">
          <w:rPr>
            <w:rFonts w:ascii="Times New Roman" w:hAnsi="Times New Roman" w:cs="Times New Roman"/>
            <w:b/>
            <w:sz w:val="18"/>
            <w:szCs w:val="18"/>
          </w:rPr>
          <w:t xml:space="preserve">Date de paiement : </w:t>
        </w:r>
      </w:ins>
    </w:p>
    <w:bookmarkEnd w:id="94"/>
    <w:p w14:paraId="6B6D09F6" w14:textId="7147C8BE" w:rsidR="00CF37EB" w:rsidRPr="005435D9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929572F" w14:textId="77777777" w:rsidR="009017C8" w:rsidRPr="005435D9" w:rsidRDefault="009017C8" w:rsidP="00A75728">
      <w:pPr>
        <w:pStyle w:val="P1justifi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  <w:u w:val="single"/>
          <w:rPrChange w:id="114" w:author="Nahos IGALO MOUSSAVOU" w:date="2024-11-08T13:12:00Z" w16du:dateUtc="2024-11-08T12:12:00Z">
            <w:rPr>
              <w:rFonts w:ascii="Times New Roman" w:hAnsi="Times New Roman" w:cs="Times New Roman"/>
              <w:b/>
              <w:sz w:val="18"/>
              <w:szCs w:val="18"/>
            </w:rPr>
          </w:rPrChange>
        </w:rPr>
        <w:t>ARTICLE 4</w:t>
      </w:r>
      <w:r w:rsidRPr="005435D9">
        <w:rPr>
          <w:rFonts w:ascii="Times New Roman" w:hAnsi="Times New Roman" w:cs="Times New Roman"/>
          <w:b/>
          <w:sz w:val="18"/>
          <w:szCs w:val="18"/>
        </w:rPr>
        <w:t xml:space="preserve"> : AUTRES GARANTIES </w:t>
      </w:r>
    </w:p>
    <w:p w14:paraId="3FF62689" w14:textId="6BC4109E" w:rsidR="0023737D" w:rsidRPr="005435D9" w:rsidRDefault="009017C8" w:rsidP="00A75728">
      <w:pPr>
        <w:pStyle w:val="P1justifi"/>
        <w:rPr>
          <w:rFonts w:ascii="Times New Roman" w:hAnsi="Times New Roman" w:cs="Times New Roman"/>
          <w:b/>
          <w:sz w:val="18"/>
          <w:szCs w:val="18"/>
        </w:rPr>
      </w:pPr>
      <w:del w:id="115" w:author="Catherine EYEANG EPSE MVE CARRE" w:date="2024-05-29T12:47:00Z" w16du:dateUtc="2024-05-29T11:47:00Z">
        <w:r w:rsidRPr="005435D9" w:rsidDel="00E629CF">
          <w:rPr>
            <w:rFonts w:ascii="Times New Roman" w:hAnsi="Times New Roman" w:cs="Times New Roman"/>
            <w:b/>
            <w:sz w:val="18"/>
            <w:szCs w:val="18"/>
          </w:rPr>
          <w:delText>4</w:delText>
        </w:r>
        <w:r w:rsidR="00A22058" w:rsidRPr="005435D9" w:rsidDel="00E629CF">
          <w:rPr>
            <w:rFonts w:ascii="Times New Roman" w:hAnsi="Times New Roman" w:cs="Times New Roman"/>
            <w:b/>
            <w:sz w:val="18"/>
            <w:szCs w:val="18"/>
          </w:rPr>
          <w:delText xml:space="preserve">.2 : </w:delText>
        </w:r>
      </w:del>
      <w:r w:rsidR="00A22058" w:rsidRPr="005435D9">
        <w:rPr>
          <w:rFonts w:ascii="Times New Roman" w:hAnsi="Times New Roman" w:cs="Times New Roman"/>
          <w:b/>
          <w:sz w:val="18"/>
          <w:szCs w:val="18"/>
        </w:rPr>
        <w:t>Les autres garanties</w:t>
      </w:r>
      <w:bookmarkStart w:id="116" w:name="_Hlk95913260"/>
    </w:p>
    <w:p w14:paraId="19F9018E" w14:textId="0134654A" w:rsidR="0023737D" w:rsidRPr="005435D9" w:rsidRDefault="00A95756" w:rsidP="0023737D">
      <w:pPr>
        <w:numPr>
          <w:ilvl w:val="0"/>
          <w:numId w:val="7"/>
        </w:numPr>
        <w:jc w:val="both"/>
        <w:rPr>
          <w:ins w:id="117" w:author="Eddy Armel  BOULINGUI MIHINDOU" w:date="2024-09-25T19:11:00Z" w16du:dateUtc="2024-09-25T18:11:00Z"/>
          <w:rFonts w:ascii="Times New Roman" w:hAnsi="Times New Roman" w:cs="Times New Roman"/>
          <w:b/>
          <w:sz w:val="18"/>
          <w:szCs w:val="18"/>
        </w:rPr>
      </w:pPr>
      <w:bookmarkStart w:id="118" w:name="_Hlk135319586"/>
      <w:bookmarkStart w:id="119" w:name="_Hlk147438808"/>
      <w:r w:rsidRPr="005435D9">
        <w:rPr>
          <w:rFonts w:ascii="Times New Roman" w:hAnsi="Times New Roman" w:cs="Times New Roman"/>
          <w:b/>
          <w:sz w:val="18"/>
          <w:szCs w:val="18"/>
        </w:rPr>
        <w:t>Transfert Fiduciaire de 10%</w:t>
      </w:r>
      <w:bookmarkEnd w:id="118"/>
      <w:bookmarkEnd w:id="119"/>
    </w:p>
    <w:p w14:paraId="1E67AF17" w14:textId="6E271FA0" w:rsidR="0023737D" w:rsidRPr="005435D9" w:rsidRDefault="0023737D" w:rsidP="00010B4B">
      <w:pPr>
        <w:numPr>
          <w:ilvl w:val="0"/>
          <w:numId w:val="7"/>
        </w:numPr>
        <w:jc w:val="both"/>
        <w:rPr>
          <w:ins w:id="120" w:author="Eddy Armel  BOULINGUI MIHINDOU" w:date="2024-09-25T19:10:00Z" w16du:dateUtc="2024-09-25T18:10:00Z"/>
          <w:rFonts w:ascii="Times New Roman" w:hAnsi="Times New Roman" w:cs="Times New Roman"/>
          <w:b/>
          <w:sz w:val="18"/>
          <w:szCs w:val="18"/>
        </w:rPr>
      </w:pPr>
      <w:bookmarkStart w:id="121" w:name="_Hlk178231854"/>
      <w:ins w:id="122" w:author="Eddy Armel  BOULINGUI MIHINDOU" w:date="2024-09-25T19:13:00Z" w16du:dateUtc="2024-09-25T18:13:00Z">
        <w:r w:rsidRPr="005435D9">
          <w:rPr>
            <w:rFonts w:ascii="Times New Roman" w:hAnsi="Times New Roman" w:cs="Times New Roman"/>
            <w:b/>
            <w:sz w:val="18"/>
            <w:szCs w:val="18"/>
          </w:rPr>
          <w:t>Gage véhicule</w:t>
        </w:r>
      </w:ins>
      <w:ins w:id="123" w:author="Eddy Armel  BOULINGUI MIHINDOU" w:date="2024-09-26T08:27:00Z" w16du:dateUtc="2024-09-26T07:27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T</w:t>
        </w:r>
      </w:ins>
      <w:ins w:id="124" w:author="Eddy Armel  BOULINGUI MIHINDOU" w:date="2024-09-26T08:28:00Z" w16du:dateUtc="2024-09-26T07:28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 xml:space="preserve">OYOTA PRADO </w:t>
        </w:r>
      </w:ins>
      <w:ins w:id="125" w:author="Eddy Armel  BOULINGUI MIHINDOU" w:date="2024-09-26T08:29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 xml:space="preserve">TX évalué </w:t>
        </w:r>
      </w:ins>
      <w:ins w:id="126" w:author="Eddy Armel  BOULINGUI MIHINDOU" w:date="2024-09-26T08:29:00Z" w16du:dateUtc="2024-09-26T07:29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>à</w:t>
        </w:r>
      </w:ins>
      <w:ins w:id="127" w:author="Eddy Armel  BOULINGUI MIHINDOU" w:date="2024-09-26T08:29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13 millions + Formalisation </w:t>
        </w:r>
      </w:ins>
      <w:ins w:id="128" w:author="Eddy Armel  BOULINGUI MIHINDOU" w:date="2024-09-26T08:31:00Z" w16du:dateUtc="2024-09-26T07:31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>des garanties</w:t>
        </w:r>
      </w:ins>
    </w:p>
    <w:bookmarkEnd w:id="121"/>
    <w:p w14:paraId="476F2CA4" w14:textId="51AC54DD" w:rsidR="00852D92" w:rsidRPr="005435D9" w:rsidRDefault="00852D92" w:rsidP="00010B4B">
      <w:pPr>
        <w:numPr>
          <w:ilvl w:val="0"/>
          <w:numId w:val="7"/>
        </w:numPr>
        <w:jc w:val="both"/>
        <w:rPr>
          <w:ins w:id="129" w:author="Eddy Armel  BOULINGUI MIHINDOU" w:date="2024-09-25T19:12:00Z" w16du:dateUtc="2024-09-25T18:12:00Z"/>
          <w:rFonts w:ascii="Times New Roman" w:hAnsi="Times New Roman" w:cs="Times New Roman"/>
          <w:b/>
          <w:sz w:val="18"/>
          <w:szCs w:val="18"/>
        </w:rPr>
      </w:pPr>
      <w:ins w:id="130" w:author="Eddy Armel  BOULINGUI MIHINDOU" w:date="2024-09-25T19:10:00Z" w16du:dateUtc="2024-09-25T18:10:00Z">
        <w:r w:rsidRPr="005435D9">
          <w:rPr>
            <w:rFonts w:ascii="Times New Roman" w:hAnsi="Times New Roman" w:cs="Times New Roman"/>
            <w:b/>
            <w:sz w:val="18"/>
            <w:szCs w:val="18"/>
          </w:rPr>
          <w:t>Domiciliation de to</w:t>
        </w:r>
      </w:ins>
      <w:ins w:id="131" w:author="Eddy Armel  BOULINGUI MIHINDOU" w:date="2024-09-25T19:11:00Z" w16du:dateUtc="2024-09-25T18:11:00Z">
        <w:r w:rsidRPr="005435D9">
          <w:rPr>
            <w:rFonts w:ascii="Times New Roman" w:hAnsi="Times New Roman" w:cs="Times New Roman"/>
            <w:b/>
            <w:sz w:val="18"/>
            <w:szCs w:val="18"/>
          </w:rPr>
          <w:t xml:space="preserve">us les paiements </w:t>
        </w:r>
        <w:r w:rsidR="0023737D" w:rsidRPr="005435D9">
          <w:rPr>
            <w:rFonts w:ascii="Times New Roman" w:hAnsi="Times New Roman" w:cs="Times New Roman"/>
            <w:b/>
            <w:sz w:val="18"/>
            <w:szCs w:val="18"/>
          </w:rPr>
          <w:t>et nantissement de bon de commande</w:t>
        </w:r>
      </w:ins>
      <w:ins w:id="132" w:author="Eddy Armel  BOULINGUI MIHINDOU" w:date="2024-09-26T08:27:00Z" w16du:dateUtc="2024-09-26T07:27:00Z">
        <w:r w:rsidR="004512B0" w:rsidRPr="005435D9">
          <w:rPr>
            <w:rFonts w:ascii="Times New Roman" w:hAnsi="Times New Roman" w:cs="Times New Roman"/>
            <w:b/>
            <w:sz w:val="18"/>
            <w:szCs w:val="18"/>
          </w:rPr>
          <w:t xml:space="preserve"> de COMILOG</w:t>
        </w:r>
      </w:ins>
    </w:p>
    <w:p w14:paraId="34B5ECE1" w14:textId="4F58F719" w:rsidR="0023737D" w:rsidRPr="005435D9" w:rsidRDefault="0023737D" w:rsidP="00010B4B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ins w:id="133" w:author="Eddy Armel  BOULINGUI MIHINDOU" w:date="2024-09-25T19:12:00Z" w16du:dateUtc="2024-09-25T18:12:00Z">
        <w:r w:rsidRPr="005435D9">
          <w:rPr>
            <w:rFonts w:ascii="Times New Roman" w:hAnsi="Times New Roman" w:cs="Times New Roman"/>
            <w:b/>
            <w:sz w:val="18"/>
            <w:szCs w:val="18"/>
          </w:rPr>
          <w:lastRenderedPageBreak/>
          <w:t>Caution solidaire du gérant</w:t>
        </w:r>
      </w:ins>
    </w:p>
    <w:p w14:paraId="04FC5958" w14:textId="55FF509C" w:rsidR="003C357A" w:rsidRPr="005435D9" w:rsidDel="00852D92" w:rsidRDefault="003C357A">
      <w:pPr>
        <w:ind w:left="360"/>
        <w:jc w:val="both"/>
        <w:rPr>
          <w:del w:id="134" w:author="Eddy Armel  BOULINGUI MIHINDOU" w:date="2024-09-25T19:10:00Z" w16du:dateUtc="2024-09-25T18:10:00Z"/>
          <w:rFonts w:ascii="Times New Roman" w:hAnsi="Times New Roman" w:cs="Times New Roman"/>
          <w:b/>
          <w:bCs/>
          <w:sz w:val="18"/>
          <w:szCs w:val="18"/>
        </w:rPr>
        <w:pPrChange w:id="135" w:author="Eddy Armel  BOULINGUI MIHINDOU" w:date="2024-09-25T19:09:00Z" w16du:dateUtc="2024-09-25T18:09:00Z">
          <w:pPr>
            <w:numPr>
              <w:numId w:val="7"/>
            </w:numPr>
            <w:ind w:left="720" w:hanging="360"/>
            <w:jc w:val="both"/>
          </w:pPr>
        </w:pPrChange>
      </w:pPr>
      <w:del w:id="136" w:author="Eddy Armel  BOULINGUI MIHINDOU" w:date="2024-09-25T19:09:00Z" w16du:dateUtc="2024-09-25T18:09:00Z">
        <w:r w:rsidRPr="005435D9" w:rsidDel="00852D92">
          <w:rPr>
            <w:rFonts w:ascii="Times New Roman" w:hAnsi="Times New Roman" w:cs="Times New Roman"/>
            <w:b/>
            <w:bCs/>
            <w:sz w:val="18"/>
            <w:szCs w:val="18"/>
          </w:rPr>
          <w:delText>PEP 30 000 FCFA</w:delText>
        </w:r>
      </w:del>
    </w:p>
    <w:p w14:paraId="639B6DF2" w14:textId="66A20A28" w:rsidR="003C357A" w:rsidRPr="005435D9" w:rsidRDefault="003C357A">
      <w:pPr>
        <w:ind w:left="360"/>
        <w:jc w:val="both"/>
        <w:rPr>
          <w:rFonts w:ascii="Times New Roman" w:hAnsi="Times New Roman" w:cs="Times New Roman"/>
          <w:b/>
          <w:bCs/>
          <w:sz w:val="18"/>
          <w:szCs w:val="18"/>
        </w:rPr>
        <w:pPrChange w:id="137" w:author="Eddy Armel  BOULINGUI MIHINDOU" w:date="2024-09-25T19:10:00Z" w16du:dateUtc="2024-09-25T18:10:00Z">
          <w:pPr>
            <w:numPr>
              <w:numId w:val="7"/>
            </w:numPr>
            <w:ind w:left="720" w:hanging="360"/>
            <w:jc w:val="both"/>
          </w:pPr>
        </w:pPrChange>
      </w:pPr>
      <w:del w:id="138" w:author="Eddy Armel  BOULINGUI MIHINDOU" w:date="2024-09-25T19:10:00Z" w16du:dateUtc="2024-09-25T18:10:00Z">
        <w:r w:rsidRPr="005435D9" w:rsidDel="00852D92">
          <w:rPr>
            <w:rFonts w:ascii="Times New Roman" w:hAnsi="Times New Roman" w:cs="Times New Roman"/>
            <w:b/>
            <w:bCs/>
            <w:sz w:val="18"/>
            <w:szCs w:val="18"/>
          </w:rPr>
          <w:delText>Domiciliation des loyers</w:delText>
        </w:r>
      </w:del>
    </w:p>
    <w:p w14:paraId="5FFC41A9" w14:textId="0AD66782" w:rsidR="003C357A" w:rsidRPr="005435D9" w:rsidDel="0023737D" w:rsidRDefault="003C357A" w:rsidP="00A22058">
      <w:pPr>
        <w:spacing w:line="276" w:lineRule="auto"/>
        <w:jc w:val="both"/>
        <w:rPr>
          <w:del w:id="139" w:author="Eddy Armel  BOULINGUI MIHINDOU" w:date="2024-09-25T19:12:00Z" w16du:dateUtc="2024-09-25T18:12:00Z"/>
          <w:rFonts w:ascii="Times New Roman" w:hAnsi="Times New Roman" w:cs="Times New Roman"/>
          <w:b/>
          <w:bCs/>
          <w:sz w:val="18"/>
          <w:szCs w:val="18"/>
        </w:rPr>
      </w:pPr>
      <w:del w:id="140" w:author="Eddy Armel  BOULINGUI MIHINDOU" w:date="2024-09-25T19:12:00Z" w16du:dateUtc="2024-09-25T18:12:00Z">
        <w:r w:rsidRPr="005435D9" w:rsidDel="0023737D">
          <w:rPr>
            <w:rFonts w:ascii="Times New Roman" w:hAnsi="Times New Roman" w:cs="Times New Roman"/>
            <w:b/>
            <w:bCs/>
            <w:sz w:val="18"/>
            <w:szCs w:val="18"/>
          </w:rPr>
          <w:delText>Délégation des loyers par voie d’huissier à hauteur de 1 320 000 FCFA</w:delText>
        </w:r>
      </w:del>
    </w:p>
    <w:p w14:paraId="6B6FCF2D" w14:textId="49D47417" w:rsidR="003C357A" w:rsidRPr="005435D9" w:rsidDel="0023737D" w:rsidRDefault="003C357A" w:rsidP="003C357A">
      <w:pPr>
        <w:numPr>
          <w:ilvl w:val="0"/>
          <w:numId w:val="7"/>
        </w:numPr>
        <w:jc w:val="both"/>
        <w:rPr>
          <w:del w:id="141" w:author="Eddy Armel  BOULINGUI MIHINDOU" w:date="2024-09-25T19:14:00Z" w16du:dateUtc="2024-09-25T18:14:00Z"/>
          <w:rFonts w:ascii="Times New Roman" w:hAnsi="Times New Roman" w:cs="Times New Roman"/>
          <w:b/>
          <w:bCs/>
          <w:sz w:val="18"/>
          <w:szCs w:val="18"/>
        </w:rPr>
      </w:pPr>
      <w:del w:id="142" w:author="Eddy Armel  BOULINGUI MIHINDOU" w:date="2024-09-25T19:14:00Z" w16du:dateUtc="2024-09-25T18:14:00Z">
        <w:r w:rsidRPr="005435D9" w:rsidDel="0023737D">
          <w:rPr>
            <w:rFonts w:ascii="Times New Roman" w:hAnsi="Times New Roman" w:cs="Times New Roman"/>
            <w:b/>
            <w:bCs/>
            <w:sz w:val="18"/>
            <w:szCs w:val="18"/>
          </w:rPr>
          <w:delText>Promesse d’affectation hypothécaire situé à LALALA à droite estimé à 500 millions</w:delText>
        </w:r>
      </w:del>
    </w:p>
    <w:p w14:paraId="3B6BE8EF" w14:textId="379E6CA4" w:rsidR="003C357A" w:rsidRPr="005435D9" w:rsidDel="0023737D" w:rsidRDefault="003C357A" w:rsidP="003C357A">
      <w:pPr>
        <w:numPr>
          <w:ilvl w:val="0"/>
          <w:numId w:val="7"/>
        </w:numPr>
        <w:jc w:val="both"/>
        <w:rPr>
          <w:del w:id="143" w:author="Eddy Armel  BOULINGUI MIHINDOU" w:date="2024-09-25T19:14:00Z" w16du:dateUtc="2024-09-25T18:14:00Z"/>
          <w:rFonts w:ascii="Times New Roman" w:hAnsi="Times New Roman" w:cs="Times New Roman"/>
          <w:b/>
          <w:bCs/>
          <w:sz w:val="18"/>
          <w:szCs w:val="18"/>
        </w:rPr>
      </w:pPr>
      <w:del w:id="144" w:author="Eddy Armel  BOULINGUI MIHINDOU" w:date="2024-09-25T19:14:00Z" w16du:dateUtc="2024-09-25T18:14:00Z">
        <w:r w:rsidRPr="005435D9" w:rsidDel="0023737D">
          <w:rPr>
            <w:rFonts w:ascii="Times New Roman" w:hAnsi="Times New Roman" w:cs="Times New Roman"/>
            <w:b/>
            <w:bCs/>
            <w:sz w:val="18"/>
            <w:szCs w:val="18"/>
          </w:rPr>
          <w:delText>Engagement de domiciliation à hauteur de 150% de l’échéance soit 1 286 296 FCFA.</w:delText>
        </w:r>
      </w:del>
    </w:p>
    <w:p w14:paraId="446289F4" w14:textId="77777777" w:rsidR="00787026" w:rsidRPr="005435D9" w:rsidDel="0023737D" w:rsidRDefault="00787026" w:rsidP="00A22058">
      <w:pPr>
        <w:spacing w:line="276" w:lineRule="auto"/>
        <w:jc w:val="both"/>
        <w:rPr>
          <w:del w:id="145" w:author="Eddy Armel  BOULINGUI MIHINDOU" w:date="2024-09-25T19:14:00Z" w16du:dateUtc="2024-09-25T18:14:00Z"/>
          <w:rFonts w:ascii="Times New Roman" w:hAnsi="Times New Roman" w:cs="Times New Roman"/>
          <w:b/>
          <w:sz w:val="18"/>
          <w:szCs w:val="18"/>
        </w:rPr>
      </w:pPr>
    </w:p>
    <w:bookmarkEnd w:id="116"/>
    <w:p w14:paraId="120F35E5" w14:textId="77777777" w:rsidR="00A75728" w:rsidRPr="005435D9" w:rsidRDefault="00A75728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</w:p>
    <w:p w14:paraId="1EBDA743" w14:textId="6B92BAEA" w:rsidR="00A22058" w:rsidRPr="005435D9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  <w:u w:val="single"/>
        </w:rPr>
        <w:t xml:space="preserve">ARTICLE </w:t>
      </w:r>
      <w:r w:rsidR="009017C8" w:rsidRPr="005435D9">
        <w:rPr>
          <w:rFonts w:ascii="Times New Roman" w:hAnsi="Times New Roman" w:cs="Times New Roman"/>
          <w:b/>
          <w:sz w:val="18"/>
          <w:szCs w:val="18"/>
          <w:u w:val="single"/>
        </w:rPr>
        <w:t>5</w:t>
      </w:r>
      <w:r w:rsidRPr="005435D9">
        <w:rPr>
          <w:rFonts w:ascii="Times New Roman" w:hAnsi="Times New Roman" w:cs="Times New Roman"/>
          <w:b/>
          <w:sz w:val="18"/>
          <w:szCs w:val="18"/>
          <w:u w:val="single"/>
        </w:rPr>
        <w:t> </w:t>
      </w:r>
      <w:r w:rsidRPr="005435D9">
        <w:rPr>
          <w:rFonts w:ascii="Times New Roman" w:hAnsi="Times New Roman" w:cs="Times New Roman"/>
          <w:b/>
          <w:sz w:val="18"/>
          <w:szCs w:val="18"/>
        </w:rPr>
        <w:t xml:space="preserve">: OBLIGATION DU </w:t>
      </w:r>
      <w:r w:rsidR="009017C8" w:rsidRPr="005435D9">
        <w:rPr>
          <w:rFonts w:ascii="Times New Roman" w:hAnsi="Times New Roman" w:cs="Times New Roman"/>
          <w:b/>
          <w:sz w:val="18"/>
          <w:szCs w:val="18"/>
        </w:rPr>
        <w:t>CONST</w:t>
      </w:r>
      <w:r w:rsidR="00467EA6" w:rsidRPr="005435D9">
        <w:rPr>
          <w:rFonts w:ascii="Times New Roman" w:hAnsi="Times New Roman" w:cs="Times New Roman"/>
          <w:b/>
          <w:sz w:val="18"/>
          <w:szCs w:val="18"/>
        </w:rPr>
        <w:t>I</w:t>
      </w:r>
      <w:r w:rsidR="009017C8" w:rsidRPr="005435D9">
        <w:rPr>
          <w:rFonts w:ascii="Times New Roman" w:hAnsi="Times New Roman" w:cs="Times New Roman"/>
          <w:b/>
          <w:sz w:val="18"/>
          <w:szCs w:val="18"/>
        </w:rPr>
        <w:t>TUANT</w:t>
      </w:r>
    </w:p>
    <w:p w14:paraId="425ABEA8" w14:textId="77777777" w:rsidR="007F2F0F" w:rsidRPr="005435D9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8"/>
          <w:szCs w:val="18"/>
        </w:rPr>
      </w:pPr>
    </w:p>
    <w:p w14:paraId="231BDFF6" w14:textId="0451EBD6" w:rsidR="004D676E" w:rsidRPr="005435D9" w:rsidRDefault="005E3B9E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435D9">
        <w:rPr>
          <w:rFonts w:ascii="Times New Roman" w:hAnsi="Times New Roman" w:cs="Times New Roman"/>
          <w:sz w:val="18"/>
          <w:szCs w:val="18"/>
        </w:rPr>
        <w:t>Pour assurer le privilège résultant du présent nantiss</w:t>
      </w:r>
      <w:r w:rsidR="00962462" w:rsidRPr="005435D9">
        <w:rPr>
          <w:rFonts w:ascii="Times New Roman" w:hAnsi="Times New Roman" w:cs="Times New Roman"/>
          <w:sz w:val="18"/>
          <w:szCs w:val="18"/>
        </w:rPr>
        <w:t>ement, le</w:t>
      </w:r>
      <w:r w:rsidR="00962462" w:rsidRPr="005435D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17C8" w:rsidRPr="005435D9">
        <w:rPr>
          <w:rFonts w:ascii="Times New Roman" w:hAnsi="Times New Roman" w:cs="Times New Roman"/>
          <w:b/>
          <w:sz w:val="18"/>
          <w:szCs w:val="18"/>
        </w:rPr>
        <w:t>constituant</w:t>
      </w:r>
      <w:r w:rsidRPr="005435D9">
        <w:rPr>
          <w:rFonts w:ascii="Times New Roman" w:hAnsi="Times New Roman" w:cs="Times New Roman"/>
          <w:sz w:val="18"/>
          <w:szCs w:val="18"/>
        </w:rPr>
        <w:t xml:space="preserve"> remet</w:t>
      </w:r>
      <w:r w:rsidR="006A19DD" w:rsidRPr="005435D9">
        <w:rPr>
          <w:rFonts w:ascii="Times New Roman" w:hAnsi="Times New Roman" w:cs="Times New Roman"/>
          <w:sz w:val="18"/>
          <w:szCs w:val="18"/>
        </w:rPr>
        <w:t xml:space="preserve"> à la banque, à la signature de la présente, les originaux des</w:t>
      </w:r>
      <w:r w:rsidR="000A3B3D" w:rsidRPr="005435D9">
        <w:rPr>
          <w:rFonts w:ascii="Times New Roman" w:hAnsi="Times New Roman" w:cs="Times New Roman"/>
          <w:sz w:val="18"/>
          <w:szCs w:val="18"/>
        </w:rPr>
        <w:t xml:space="preserve"> titre</w:t>
      </w:r>
      <w:r w:rsidR="006A19DD" w:rsidRPr="005435D9">
        <w:rPr>
          <w:rFonts w:ascii="Times New Roman" w:hAnsi="Times New Roman" w:cs="Times New Roman"/>
          <w:sz w:val="18"/>
          <w:szCs w:val="18"/>
        </w:rPr>
        <w:t>s de</w:t>
      </w:r>
      <w:r w:rsidR="000A3B3D" w:rsidRPr="005435D9">
        <w:rPr>
          <w:rFonts w:ascii="Times New Roman" w:hAnsi="Times New Roman" w:cs="Times New Roman"/>
          <w:sz w:val="18"/>
          <w:szCs w:val="18"/>
        </w:rPr>
        <w:t xml:space="preserve"> créance, c’est-à-dire l’ensemble des contrats</w:t>
      </w:r>
      <w:r w:rsidR="004D676E" w:rsidRPr="005435D9">
        <w:rPr>
          <w:rFonts w:ascii="Times New Roman" w:hAnsi="Times New Roman" w:cs="Times New Roman"/>
          <w:sz w:val="18"/>
          <w:szCs w:val="18"/>
        </w:rPr>
        <w:t xml:space="preserve"> et tou</w:t>
      </w:r>
      <w:r w:rsidR="00467EA6" w:rsidRPr="005435D9">
        <w:rPr>
          <w:rFonts w:ascii="Times New Roman" w:hAnsi="Times New Roman" w:cs="Times New Roman"/>
          <w:sz w:val="18"/>
          <w:szCs w:val="18"/>
        </w:rPr>
        <w:t>s</w:t>
      </w:r>
      <w:r w:rsidR="004D676E" w:rsidRPr="005435D9">
        <w:rPr>
          <w:rFonts w:ascii="Times New Roman" w:hAnsi="Times New Roman" w:cs="Times New Roman"/>
          <w:sz w:val="18"/>
          <w:szCs w:val="18"/>
        </w:rPr>
        <w:t xml:space="preserve"> document</w:t>
      </w:r>
      <w:r w:rsidR="00467EA6" w:rsidRPr="005435D9">
        <w:rPr>
          <w:rFonts w:ascii="Times New Roman" w:hAnsi="Times New Roman" w:cs="Times New Roman"/>
          <w:sz w:val="18"/>
          <w:szCs w:val="18"/>
        </w:rPr>
        <w:t>s</w:t>
      </w:r>
      <w:r w:rsidR="004D676E" w:rsidRPr="005435D9">
        <w:rPr>
          <w:rFonts w:ascii="Times New Roman" w:hAnsi="Times New Roman" w:cs="Times New Roman"/>
          <w:sz w:val="18"/>
          <w:szCs w:val="18"/>
        </w:rPr>
        <w:t xml:space="preserve"> y relatif</w:t>
      </w:r>
      <w:r w:rsidR="00467EA6" w:rsidRPr="005435D9">
        <w:rPr>
          <w:rFonts w:ascii="Times New Roman" w:hAnsi="Times New Roman" w:cs="Times New Roman"/>
          <w:sz w:val="18"/>
          <w:szCs w:val="18"/>
        </w:rPr>
        <w:t>s</w:t>
      </w:r>
      <w:r w:rsidR="009017C8" w:rsidRPr="005435D9">
        <w:rPr>
          <w:rFonts w:ascii="Times New Roman" w:hAnsi="Times New Roman" w:cs="Times New Roman"/>
          <w:sz w:val="18"/>
          <w:szCs w:val="18"/>
        </w:rPr>
        <w:t>.</w:t>
      </w:r>
    </w:p>
    <w:p w14:paraId="56D7CE6A" w14:textId="77777777" w:rsidR="00A75728" w:rsidRPr="005435D9" w:rsidRDefault="00A75728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</w:p>
    <w:p w14:paraId="4A3E8321" w14:textId="0952ECBC" w:rsidR="007F2F0F" w:rsidRPr="005435D9" w:rsidRDefault="00127AAC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ARTICLE </w:t>
      </w:r>
      <w:ins w:id="146" w:author="Ralph Curby  YOCELAH TSIOKO" w:date="2024-05-29T10:54:00Z" w16du:dateUtc="2024-05-29T09:54:00Z">
        <w:r w:rsidR="00707A27" w:rsidRPr="005435D9">
          <w:rPr>
            <w:rFonts w:ascii="Times New Roman" w:hAnsi="Times New Roman" w:cs="Times New Roman"/>
            <w:b/>
            <w:bCs/>
            <w:sz w:val="18"/>
            <w:szCs w:val="18"/>
            <w:u w:val="single"/>
          </w:rPr>
          <w:t>6</w:t>
        </w:r>
      </w:ins>
      <w:del w:id="147" w:author="Ralph Curby  YOCELAH TSIOKO" w:date="2024-05-29T10:54:00Z" w16du:dateUtc="2024-05-29T09:54:00Z">
        <w:r w:rsidRPr="005435D9" w:rsidDel="00707A27">
          <w:rPr>
            <w:rFonts w:ascii="Times New Roman" w:hAnsi="Times New Roman" w:cs="Times New Roman"/>
            <w:b/>
            <w:bCs/>
            <w:sz w:val="18"/>
            <w:szCs w:val="18"/>
            <w:u w:val="single"/>
          </w:rPr>
          <w:delText>9</w:delText>
        </w:r>
      </w:del>
      <w:r w:rsidRPr="005435D9">
        <w:rPr>
          <w:rFonts w:ascii="Times New Roman" w:hAnsi="Times New Roman" w:cs="Times New Roman"/>
          <w:b/>
          <w:bCs/>
          <w:sz w:val="18"/>
          <w:szCs w:val="18"/>
          <w:u w:val="single"/>
        </w:rPr>
        <w:t> </w:t>
      </w:r>
      <w:r w:rsidRPr="005435D9">
        <w:rPr>
          <w:rFonts w:ascii="Times New Roman" w:hAnsi="Times New Roman" w:cs="Times New Roman"/>
          <w:b/>
          <w:bCs/>
          <w:sz w:val="18"/>
          <w:szCs w:val="18"/>
        </w:rPr>
        <w:t>: DECLARATION D</w:t>
      </w:r>
      <w:r w:rsidR="007F2F0F" w:rsidRPr="005435D9">
        <w:rPr>
          <w:rFonts w:ascii="Times New Roman" w:hAnsi="Times New Roman" w:cs="Times New Roman"/>
          <w:b/>
          <w:bCs/>
          <w:sz w:val="18"/>
          <w:szCs w:val="18"/>
        </w:rPr>
        <w:t>U CONSTITUANT</w:t>
      </w:r>
    </w:p>
    <w:p w14:paraId="621099EC" w14:textId="74DFD6C0" w:rsidR="00A75728" w:rsidRPr="005435D9" w:rsidRDefault="00127AAC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435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4E2D381" w14:textId="52E1A397" w:rsidR="005E3B9E" w:rsidRPr="005435D9" w:rsidRDefault="00A22058" w:rsidP="00A75728">
      <w:pPr>
        <w:jc w:val="both"/>
        <w:rPr>
          <w:ins w:id="148" w:author="Ralph Curby  YOCELAH TSIOKO" w:date="2024-05-29T10:55:00Z" w16du:dateUtc="2024-05-29T09:55:00Z"/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b/>
          <w:sz w:val="18"/>
          <w:szCs w:val="18"/>
        </w:rPr>
        <w:t>L</w:t>
      </w:r>
      <w:r w:rsidR="007F2F0F" w:rsidRPr="005435D9">
        <w:rPr>
          <w:rFonts w:ascii="Times New Roman" w:hAnsi="Times New Roman" w:cs="Times New Roman"/>
          <w:b/>
          <w:sz w:val="18"/>
          <w:szCs w:val="18"/>
        </w:rPr>
        <w:t>e constituant</w:t>
      </w:r>
      <w:r w:rsidR="005E3B9E" w:rsidRPr="005435D9">
        <w:rPr>
          <w:rFonts w:ascii="Times New Roman" w:hAnsi="Times New Roman" w:cs="Times New Roman"/>
          <w:sz w:val="18"/>
          <w:szCs w:val="18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435D9" w:rsidRDefault="00707A27" w:rsidP="00A75728">
      <w:pPr>
        <w:jc w:val="both"/>
        <w:rPr>
          <w:ins w:id="149" w:author="Ralph Curby  YOCELAH TSIOKO" w:date="2024-05-29T10:55:00Z" w16du:dateUtc="2024-05-29T09:55:00Z"/>
          <w:rFonts w:ascii="Times New Roman" w:hAnsi="Times New Roman" w:cs="Times New Roman"/>
          <w:sz w:val="18"/>
          <w:szCs w:val="18"/>
        </w:rPr>
      </w:pPr>
    </w:p>
    <w:p w14:paraId="6B5F876E" w14:textId="21FA7E28" w:rsidR="00707A27" w:rsidRPr="005435D9" w:rsidRDefault="00707A27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ins w:id="150" w:author="Ralph Curby  YOCELAH TSIOKO" w:date="2024-05-29T10:55:00Z" w16du:dateUtc="2024-05-29T09:55:00Z">
        <w:r w:rsidRPr="005435D9">
          <w:rPr>
            <w:rFonts w:ascii="Times New Roman" w:hAnsi="Times New Roman" w:cs="Times New Roman"/>
            <w:b/>
            <w:sz w:val="16"/>
            <w:szCs w:val="16"/>
          </w:rPr>
          <w:t xml:space="preserve">Le Constituant déclare informer immédiatement le Créancier de tout changement </w:t>
        </w:r>
      </w:ins>
      <w:ins w:id="151" w:author="Ralph Curby  YOCELAH TSIOKO" w:date="2024-05-29T10:56:00Z" w16du:dateUtc="2024-05-29T09:56:00Z">
        <w:r w:rsidRPr="005435D9">
          <w:rPr>
            <w:rFonts w:ascii="Times New Roman" w:hAnsi="Times New Roman" w:cs="Times New Roman"/>
            <w:b/>
            <w:sz w:val="16"/>
            <w:szCs w:val="16"/>
          </w:rPr>
          <w:t xml:space="preserve">de situation juridique du </w:t>
        </w:r>
      </w:ins>
      <w:ins w:id="152" w:author="Ralph Curby  YOCELAH TSIOKO" w:date="2024-05-29T10:55:00Z" w16du:dateUtc="2024-05-29T09:55:00Z">
        <w:r w:rsidRPr="005435D9">
          <w:rPr>
            <w:rFonts w:ascii="Times New Roman" w:hAnsi="Times New Roman" w:cs="Times New Roman"/>
            <w:b/>
            <w:sz w:val="16"/>
            <w:szCs w:val="16"/>
          </w:rPr>
          <w:t>contrat</w:t>
        </w:r>
      </w:ins>
      <w:ins w:id="153" w:author="Ralph Curby  YOCELAH TSIOKO" w:date="2024-05-29T10:56:00Z" w16du:dateUtc="2024-05-29T09:56:00Z">
        <w:r w:rsidR="0039285D" w:rsidRPr="005435D9">
          <w:rPr>
            <w:rFonts w:ascii="Times New Roman" w:hAnsi="Times New Roman" w:cs="Times New Roman"/>
            <w:b/>
            <w:sz w:val="16"/>
            <w:szCs w:val="16"/>
          </w:rPr>
          <w:t>.</w:t>
        </w:r>
      </w:ins>
    </w:p>
    <w:p w14:paraId="45F4B058" w14:textId="77777777" w:rsidR="004E1856" w:rsidRPr="005435D9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5FC426" w14:textId="77777777" w:rsidR="00C13B49" w:rsidRPr="005435D9" w:rsidDel="0023737D" w:rsidRDefault="00C13B49" w:rsidP="004E1856">
      <w:pPr>
        <w:jc w:val="both"/>
        <w:rPr>
          <w:del w:id="154" w:author="Eddy Armel  BOULINGUI MIHINDOU" w:date="2024-09-25T19:16:00Z" w16du:dateUtc="2024-09-25T18:16:00Z"/>
          <w:rFonts w:ascii="Times New Roman" w:hAnsi="Times New Roman" w:cs="Times New Roman"/>
          <w:sz w:val="18"/>
          <w:szCs w:val="18"/>
        </w:rPr>
      </w:pPr>
    </w:p>
    <w:p w14:paraId="01534395" w14:textId="05B73F51" w:rsidR="007F2F0F" w:rsidRPr="005435D9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ARTICLE </w:t>
      </w:r>
      <w:ins w:id="155" w:author="Ralph Curby  YOCELAH TSIOKO" w:date="2024-05-29T10:57:00Z" w16du:dateUtc="2024-05-29T09:57:00Z">
        <w:r w:rsidR="0039285D" w:rsidRPr="005435D9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t>7</w:t>
        </w:r>
      </w:ins>
      <w:del w:id="156" w:author="Ralph Curby  YOCELAH TSIOKO" w:date="2024-05-29T10:57:00Z" w16du:dateUtc="2024-05-29T09:57:00Z">
        <w:r w:rsidRPr="005435D9" w:rsidDel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delText>12 </w:delText>
        </w:r>
      </w:del>
      <w:r w:rsidRPr="005435D9">
        <w:rPr>
          <w:rFonts w:ascii="Times New Roman" w:hAnsi="Times New Roman" w:cs="Times New Roman"/>
          <w:b/>
          <w:smallCaps/>
          <w:sz w:val="18"/>
          <w:szCs w:val="18"/>
        </w:rPr>
        <w:t>: IMPOTS ET FRAIS</w:t>
      </w: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 </w:t>
      </w:r>
    </w:p>
    <w:p w14:paraId="23061AFE" w14:textId="77777777" w:rsidR="007F2F0F" w:rsidRPr="005435D9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63560F0B" w14:textId="03740E53" w:rsidR="004E1856" w:rsidRPr="005435D9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 xml:space="preserve">Tous impôts ou taxes quelconques présents et à venir sur le principal ou les intérêts des sommes qui pourront être dues par </w:t>
      </w:r>
      <w:ins w:id="157" w:author="Eddy Armel  BOULINGUI MIHINDOU" w:date="2024-09-25T19:17:00Z" w16du:dateUtc="2024-09-25T18:17:00Z">
        <w:r w:rsidR="0023737D" w:rsidRPr="005435D9">
          <w:rPr>
            <w:rFonts w:ascii="Times New Roman" w:hAnsi="Times New Roman" w:cs="Times New Roman"/>
            <w:sz w:val="18"/>
            <w:szCs w:val="18"/>
          </w:rPr>
          <w:t xml:space="preserve">le </w:t>
        </w:r>
        <w:r w:rsidR="0023737D" w:rsidRPr="005435D9">
          <w:rPr>
            <w:rFonts w:ascii="Times New Roman" w:hAnsi="Times New Roman" w:cs="Times New Roman"/>
            <w:b/>
            <w:bCs/>
            <w:sz w:val="18"/>
            <w:szCs w:val="18"/>
            <w:rPrChange w:id="158" w:author="Nahos IGALO MOUSSAVOU" w:date="2024-11-08T13:12:00Z" w16du:dateUtc="2024-11-08T12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Client</w:t>
        </w:r>
      </w:ins>
      <w:del w:id="159" w:author="Eddy Armel  BOULINGUI MIHINDOU" w:date="2024-09-25T19:17:00Z" w16du:dateUtc="2024-09-25T18:17:00Z">
        <w:r w:rsidR="007F2F0F" w:rsidRPr="005435D9" w:rsidDel="0023737D">
          <w:rPr>
            <w:rFonts w:ascii="Times New Roman" w:hAnsi="Times New Roman" w:cs="Times New Roman"/>
            <w:b/>
            <w:bCs/>
            <w:sz w:val="18"/>
            <w:szCs w:val="18"/>
            <w:rPrChange w:id="160" w:author="Nahos IGALO MOUSSAVOU" w:date="2024-11-08T13:12:00Z" w16du:dateUtc="2024-11-08T12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delText>xxxxxxx</w:delText>
        </w:r>
      </w:del>
      <w:r w:rsidRPr="005435D9">
        <w:rPr>
          <w:rFonts w:ascii="Times New Roman" w:hAnsi="Times New Roman" w:cs="Times New Roman"/>
          <w:b/>
          <w:bCs/>
          <w:sz w:val="18"/>
          <w:szCs w:val="18"/>
          <w:rPrChange w:id="161" w:author="Nahos IGALO MOUSSAVOU" w:date="2024-11-08T13:12:00Z" w16du:dateUtc="2024-11-08T12:12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Pr="005435D9">
        <w:rPr>
          <w:rFonts w:ascii="Times New Roman" w:hAnsi="Times New Roman" w:cs="Times New Roman"/>
          <w:sz w:val="18"/>
          <w:szCs w:val="18"/>
        </w:rPr>
        <w:t xml:space="preserve">seront à sa charge, y compris ceux dont </w:t>
      </w:r>
      <w:r w:rsidRPr="005435D9">
        <w:rPr>
          <w:rFonts w:ascii="Times New Roman" w:hAnsi="Times New Roman" w:cs="Times New Roman"/>
          <w:b/>
          <w:sz w:val="18"/>
          <w:szCs w:val="18"/>
        </w:rPr>
        <w:t xml:space="preserve">l’Institution </w:t>
      </w:r>
      <w:r w:rsidRPr="005435D9">
        <w:rPr>
          <w:rFonts w:ascii="Times New Roman" w:hAnsi="Times New Roman" w:cs="Times New Roman"/>
          <w:sz w:val="18"/>
          <w:szCs w:val="18"/>
        </w:rPr>
        <w:t>sera légalement redevable.</w:t>
      </w:r>
    </w:p>
    <w:p w14:paraId="3B50A6DA" w14:textId="77777777" w:rsidR="00B86ED3" w:rsidRPr="005435D9" w:rsidRDefault="00B86ED3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F740777" w14:textId="0E9D75FA" w:rsidR="004E1856" w:rsidRPr="005435D9" w:rsidDel="0023737D" w:rsidRDefault="004E1856" w:rsidP="0023737D">
      <w:pPr>
        <w:jc w:val="both"/>
        <w:rPr>
          <w:del w:id="162" w:author="Eddy Armel  BOULINGUI MIHINDOU" w:date="2024-09-25T19:19:00Z" w16du:dateUtc="2024-09-25T18:19:00Z"/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 xml:space="preserve">Tous impôts, droits, taxes ou honoraires relatifs à la constitution ou au renouvellement du présent nantissement </w:t>
      </w:r>
      <w:r w:rsidRPr="005435D9">
        <w:rPr>
          <w:rFonts w:ascii="Times New Roman" w:hAnsi="Times New Roman" w:cs="Times New Roman"/>
          <w:sz w:val="18"/>
          <w:szCs w:val="18"/>
        </w:rPr>
        <w:t>ou à l’exercice ou à la protection par l’Institution des droits découlant dudit nantissement seront à la charge d</w:t>
      </w:r>
      <w:ins w:id="163" w:author="Eddy Armel  BOULINGUI MIHINDOU" w:date="2024-09-25T19:19:00Z" w16du:dateUtc="2024-09-25T18:19:00Z">
        <w:r w:rsidR="0023737D" w:rsidRPr="005435D9">
          <w:rPr>
            <w:rFonts w:ascii="Times New Roman" w:hAnsi="Times New Roman" w:cs="Times New Roman"/>
            <w:sz w:val="18"/>
            <w:szCs w:val="18"/>
          </w:rPr>
          <w:t>u</w:t>
        </w:r>
      </w:ins>
      <w:del w:id="164" w:author="Eddy Armel  BOULINGUI MIHINDOU" w:date="2024-09-25T19:19:00Z" w16du:dateUtc="2024-09-25T18:19:00Z">
        <w:r w:rsidR="007F2F0F" w:rsidRPr="005435D9" w:rsidDel="0023737D">
          <w:rPr>
            <w:rFonts w:ascii="Times New Roman" w:hAnsi="Times New Roman" w:cs="Times New Roman"/>
            <w:sz w:val="18"/>
            <w:szCs w:val="18"/>
          </w:rPr>
          <w:delText>e</w:delText>
        </w:r>
      </w:del>
      <w:r w:rsidR="007F2F0F" w:rsidRPr="005435D9">
        <w:rPr>
          <w:rFonts w:ascii="Times New Roman" w:hAnsi="Times New Roman" w:cs="Times New Roman"/>
          <w:sz w:val="18"/>
          <w:szCs w:val="18"/>
        </w:rPr>
        <w:t xml:space="preserve"> </w:t>
      </w:r>
      <w:ins w:id="165" w:author="Eddy Armel  BOULINGUI MIHINDOU" w:date="2024-09-25T19:18:00Z" w16du:dateUtc="2024-09-25T18:18:00Z">
        <w:r w:rsidR="0023737D" w:rsidRPr="005435D9">
          <w:rPr>
            <w:rFonts w:ascii="Times New Roman" w:hAnsi="Times New Roman" w:cs="Times New Roman"/>
            <w:b/>
            <w:bCs/>
            <w:sz w:val="18"/>
            <w:szCs w:val="18"/>
          </w:rPr>
          <w:t>Client</w:t>
        </w:r>
      </w:ins>
      <w:ins w:id="166" w:author="Eddy Armel  BOULINGUI MIHINDOU" w:date="2024-09-25T19:19:00Z" w16du:dateUtc="2024-09-25T18:19:00Z">
        <w:r w:rsidR="0023737D" w:rsidRPr="005435D9">
          <w:rPr>
            <w:rFonts w:ascii="Times New Roman" w:hAnsi="Times New Roman" w:cs="Times New Roman"/>
            <w:b/>
            <w:bCs/>
            <w:sz w:val="18"/>
            <w:szCs w:val="18"/>
          </w:rPr>
          <w:t>.</w:t>
        </w:r>
      </w:ins>
      <w:ins w:id="167" w:author="Eddy Armel  BOULINGUI MIHINDOU" w:date="2024-09-25T19:18:00Z" w16du:dateUtc="2024-09-25T18:18:00Z">
        <w:r w:rsidR="0023737D" w:rsidRPr="005435D9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</w:ins>
      <w:del w:id="168" w:author="Eddy Armel  BOULINGUI MIHINDOU" w:date="2024-09-25T19:18:00Z" w16du:dateUtc="2024-09-25T18:18:00Z">
        <w:r w:rsidR="007F2F0F" w:rsidRPr="005435D9" w:rsidDel="0023737D">
          <w:rPr>
            <w:rFonts w:ascii="Times New Roman" w:hAnsi="Times New Roman" w:cs="Times New Roman"/>
            <w:sz w:val="18"/>
            <w:szCs w:val="18"/>
          </w:rPr>
          <w:delText xml:space="preserve">xxxx </w:delText>
        </w:r>
      </w:del>
      <w:del w:id="169" w:author="Eddy Armel  BOULINGUI MIHINDOU" w:date="2024-09-25T19:19:00Z" w16du:dateUtc="2024-09-25T18:19:00Z">
        <w:r w:rsidRPr="005435D9" w:rsidDel="0023737D">
          <w:rPr>
            <w:rFonts w:ascii="Times New Roman" w:hAnsi="Times New Roman" w:cs="Times New Roman"/>
            <w:sz w:val="18"/>
            <w:szCs w:val="18"/>
          </w:rPr>
          <w:delText>.</w:delText>
        </w:r>
      </w:del>
    </w:p>
    <w:p w14:paraId="724EE832" w14:textId="77777777" w:rsidR="0023737D" w:rsidRPr="005435D9" w:rsidRDefault="0023737D" w:rsidP="004E1856">
      <w:pPr>
        <w:jc w:val="both"/>
        <w:rPr>
          <w:ins w:id="170" w:author="Eddy Armel  BOULINGUI MIHINDOU" w:date="2024-09-25T19:19:00Z" w16du:dateUtc="2024-09-25T18:19:00Z"/>
          <w:rFonts w:ascii="Times New Roman" w:hAnsi="Times New Roman" w:cs="Times New Roman"/>
          <w:sz w:val="18"/>
          <w:szCs w:val="18"/>
        </w:rPr>
      </w:pPr>
    </w:p>
    <w:p w14:paraId="314F3BDE" w14:textId="77777777" w:rsidR="004E1856" w:rsidRPr="005435D9" w:rsidRDefault="004E1856">
      <w:pPr>
        <w:jc w:val="both"/>
        <w:rPr>
          <w:rFonts w:ascii="Times New Roman" w:hAnsi="Times New Roman" w:cs="Times New Roman"/>
          <w:sz w:val="18"/>
          <w:szCs w:val="18"/>
        </w:rPr>
        <w:pPrChange w:id="171" w:author="Eddy Armel  BOULINGUI MIHINDOU" w:date="2024-09-25T19:19:00Z" w16du:dateUtc="2024-09-25T18:19:00Z">
          <w:pPr>
            <w:ind w:left="709"/>
            <w:jc w:val="both"/>
          </w:pPr>
        </w:pPrChange>
      </w:pPr>
    </w:p>
    <w:p w14:paraId="47B8931B" w14:textId="2F249AD6" w:rsidR="004E1856" w:rsidRPr="005435D9" w:rsidRDefault="00467EA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Tous frais</w:t>
      </w:r>
      <w:r w:rsidR="004E1856" w:rsidRPr="005435D9">
        <w:rPr>
          <w:rFonts w:ascii="Times New Roman" w:hAnsi="Times New Roman" w:cs="Times New Roman"/>
          <w:sz w:val="18"/>
          <w:szCs w:val="18"/>
        </w:rPr>
        <w:t xml:space="preserve"> engagés par </w:t>
      </w:r>
      <w:r w:rsidR="004E1856" w:rsidRPr="005435D9">
        <w:rPr>
          <w:rFonts w:ascii="Times New Roman" w:hAnsi="Times New Roman" w:cs="Times New Roman"/>
          <w:b/>
          <w:bCs/>
          <w:sz w:val="18"/>
          <w:szCs w:val="18"/>
        </w:rPr>
        <w:t>l’Institution</w:t>
      </w:r>
      <w:r w:rsidR="004E1856" w:rsidRPr="005435D9">
        <w:rPr>
          <w:rFonts w:ascii="Times New Roman" w:hAnsi="Times New Roman" w:cs="Times New Roman"/>
          <w:sz w:val="18"/>
          <w:szCs w:val="18"/>
        </w:rPr>
        <w:t xml:space="preserve"> pour la mise en place du présent contrat et son exécution, notamment en cas de défaut, seront à la charge du </w:t>
      </w:r>
      <w:ins w:id="172" w:author="Eddy Armel  BOULINGUI MIHINDOU" w:date="2024-09-25T19:19:00Z" w16du:dateUtc="2024-09-25T18:19:00Z">
        <w:r w:rsidR="0023737D" w:rsidRPr="005435D9">
          <w:rPr>
            <w:rFonts w:ascii="Times New Roman" w:hAnsi="Times New Roman" w:cs="Times New Roman"/>
            <w:b/>
            <w:bCs/>
            <w:sz w:val="18"/>
            <w:szCs w:val="18"/>
          </w:rPr>
          <w:t>Client</w:t>
        </w:r>
      </w:ins>
      <w:del w:id="173" w:author="Eddy Armel  BOULINGUI MIHINDOU" w:date="2024-09-25T19:19:00Z" w16du:dateUtc="2024-09-25T18:19:00Z">
        <w:r w:rsidR="007F2F0F" w:rsidRPr="005435D9" w:rsidDel="0023737D">
          <w:rPr>
            <w:rFonts w:ascii="Times New Roman" w:hAnsi="Times New Roman" w:cs="Times New Roman"/>
            <w:b/>
            <w:bCs/>
            <w:sz w:val="18"/>
            <w:szCs w:val="18"/>
          </w:rPr>
          <w:delText xml:space="preserve">xxx </w:delText>
        </w:r>
      </w:del>
      <w:r w:rsidR="004E1856" w:rsidRPr="005435D9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EF05C63" w14:textId="77777777" w:rsidR="004E1856" w:rsidRPr="005435D9" w:rsidRDefault="004E1856" w:rsidP="004E1856">
      <w:pPr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</w:p>
    <w:p w14:paraId="39D389D6" w14:textId="77777777" w:rsidR="0023737D" w:rsidRPr="005435D9" w:rsidRDefault="0023737D" w:rsidP="00A75728">
      <w:pPr>
        <w:jc w:val="both"/>
        <w:rPr>
          <w:ins w:id="174" w:author="Eddy Armel  BOULINGUI MIHINDOU" w:date="2024-09-25T19:16:00Z" w16du:dateUtc="2024-09-25T18:16:00Z"/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35C41098" w14:textId="54AADC55" w:rsidR="004D676E" w:rsidRPr="005435D9" w:rsidRDefault="008F071F" w:rsidP="00A75728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ARTICLE </w:t>
      </w:r>
      <w:ins w:id="175" w:author="Ralph Curby  YOCELAH TSIOKO" w:date="2024-05-29T10:57:00Z" w16du:dateUtc="2024-05-29T09:57:00Z">
        <w:r w:rsidR="0039285D" w:rsidRPr="005435D9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t>8</w:t>
        </w:r>
      </w:ins>
      <w:del w:id="176" w:author="Ralph Curby  YOCELAH TSIOKO" w:date="2024-05-29T10:57:00Z" w16du:dateUtc="2024-05-29T09:57:00Z">
        <w:r w:rsidRPr="005435D9" w:rsidDel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delText>13</w:delText>
        </w:r>
      </w:del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 </w:t>
      </w:r>
      <w:r w:rsidRPr="005435D9">
        <w:rPr>
          <w:rFonts w:ascii="Times New Roman" w:hAnsi="Times New Roman" w:cs="Times New Roman"/>
          <w:b/>
          <w:smallCaps/>
          <w:sz w:val="18"/>
          <w:szCs w:val="18"/>
        </w:rPr>
        <w:t>: LOI APPLICABLE – ATTRIBUTION DE COMPETENCE</w:t>
      </w:r>
      <w:r w:rsidRPr="005435D9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 </w:t>
      </w:r>
    </w:p>
    <w:p w14:paraId="5CB4263F" w14:textId="27B6EBFD" w:rsidR="004E1856" w:rsidRPr="005435D9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5435D9">
        <w:rPr>
          <w:rFonts w:ascii="Times New Roman" w:hAnsi="Times New Roman" w:cs="Times New Roman"/>
          <w:sz w:val="18"/>
          <w:szCs w:val="18"/>
        </w:rPr>
        <w:t xml:space="preserve">Le présent contrat </w:t>
      </w:r>
      <w:r w:rsidR="004E1856" w:rsidRPr="005435D9">
        <w:rPr>
          <w:rFonts w:ascii="Times New Roman" w:hAnsi="Times New Roman" w:cs="Times New Roman"/>
          <w:sz w:val="18"/>
          <w:szCs w:val="18"/>
        </w:rPr>
        <w:t xml:space="preserve">est </w:t>
      </w:r>
      <w:r w:rsidRPr="005435D9">
        <w:rPr>
          <w:rFonts w:ascii="Times New Roman" w:hAnsi="Times New Roman" w:cs="Times New Roman"/>
          <w:sz w:val="18"/>
          <w:szCs w:val="18"/>
        </w:rPr>
        <w:t>régi</w:t>
      </w:r>
      <w:r w:rsidR="004E1856" w:rsidRPr="005435D9">
        <w:rPr>
          <w:rFonts w:ascii="Times New Roman" w:hAnsi="Times New Roman" w:cs="Times New Roman"/>
          <w:sz w:val="18"/>
          <w:szCs w:val="18"/>
        </w:rPr>
        <w:t xml:space="preserve"> pour sa validité, son interprétation et son exécution </w:t>
      </w:r>
      <w:r w:rsidR="00467EA6" w:rsidRPr="005435D9">
        <w:rPr>
          <w:rFonts w:ascii="Times New Roman" w:hAnsi="Times New Roman" w:cs="Times New Roman"/>
          <w:sz w:val="18"/>
          <w:szCs w:val="18"/>
        </w:rPr>
        <w:t xml:space="preserve">par </w:t>
      </w:r>
      <w:r w:rsidR="00DB3F07" w:rsidRPr="005435D9">
        <w:rPr>
          <w:rFonts w:ascii="Times New Roman" w:hAnsi="Times New Roman" w:cs="Times New Roman"/>
          <w:sz w:val="18"/>
          <w:szCs w:val="18"/>
        </w:rPr>
        <w:t xml:space="preserve">le </w:t>
      </w:r>
      <w:r w:rsidR="004E1856" w:rsidRPr="005435D9">
        <w:rPr>
          <w:rFonts w:ascii="Times New Roman" w:hAnsi="Times New Roman" w:cs="Times New Roman"/>
          <w:sz w:val="18"/>
          <w:szCs w:val="18"/>
        </w:rPr>
        <w:t>droit gabonais.</w:t>
      </w:r>
    </w:p>
    <w:p w14:paraId="02AC7CC8" w14:textId="77777777" w:rsidR="004E2CC5" w:rsidRPr="005435D9" w:rsidRDefault="004E2CC5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90A57B5" w14:textId="1302F340" w:rsidR="004E1856" w:rsidRPr="005435D9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Les tribunaux de Libreville seront seuls compétents pour connaître des litiges qui pourr</w:t>
      </w:r>
      <w:r w:rsidR="00467EA6" w:rsidRPr="005435D9">
        <w:rPr>
          <w:rFonts w:ascii="Times New Roman" w:hAnsi="Times New Roman" w:cs="Times New Roman"/>
          <w:sz w:val="18"/>
          <w:szCs w:val="18"/>
        </w:rPr>
        <w:t>on</w:t>
      </w:r>
      <w:r w:rsidRPr="005435D9">
        <w:rPr>
          <w:rFonts w:ascii="Times New Roman" w:hAnsi="Times New Roman" w:cs="Times New Roman"/>
          <w:sz w:val="18"/>
          <w:szCs w:val="18"/>
        </w:rPr>
        <w:t xml:space="preserve">t surgir à propos de l'interprétation </w:t>
      </w:r>
      <w:r w:rsidR="00DB3F07" w:rsidRPr="005435D9">
        <w:rPr>
          <w:rFonts w:ascii="Times New Roman" w:hAnsi="Times New Roman" w:cs="Times New Roman"/>
          <w:sz w:val="18"/>
          <w:szCs w:val="18"/>
        </w:rPr>
        <w:t>et/</w:t>
      </w:r>
      <w:r w:rsidRPr="005435D9">
        <w:rPr>
          <w:rFonts w:ascii="Times New Roman" w:hAnsi="Times New Roman" w:cs="Times New Roman"/>
          <w:sz w:val="18"/>
          <w:szCs w:val="18"/>
        </w:rPr>
        <w:t>ou de l'exécution de la présente convention.</w:t>
      </w:r>
    </w:p>
    <w:p w14:paraId="4CD3B509" w14:textId="11617A21" w:rsidR="004E1856" w:rsidRPr="005435D9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8"/>
          <w:szCs w:val="18"/>
        </w:rPr>
      </w:pPr>
    </w:p>
    <w:p w14:paraId="37DE29DA" w14:textId="77777777" w:rsidR="009D10A1" w:rsidRPr="005435D9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8"/>
          <w:szCs w:val="18"/>
        </w:rPr>
      </w:pPr>
    </w:p>
    <w:p w14:paraId="3297E43F" w14:textId="3B88CF8D" w:rsidR="00505B41" w:rsidRPr="005435D9" w:rsidRDefault="000A3B3D" w:rsidP="00505B41">
      <w:pPr>
        <w:pStyle w:val="P1justifi0"/>
        <w:spacing w:before="0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Fait à Libreville</w:t>
      </w:r>
      <w:r w:rsidR="005E3B9E" w:rsidRPr="005435D9">
        <w:rPr>
          <w:rFonts w:ascii="Times New Roman" w:hAnsi="Times New Roman" w:cs="Times New Roman"/>
          <w:sz w:val="18"/>
          <w:szCs w:val="18"/>
        </w:rPr>
        <w:t xml:space="preserve"> le</w:t>
      </w:r>
      <w:r w:rsidR="00DB3F07" w:rsidRPr="005435D9">
        <w:rPr>
          <w:rFonts w:ascii="Times New Roman" w:hAnsi="Times New Roman" w:cs="Times New Roman"/>
          <w:sz w:val="18"/>
          <w:szCs w:val="18"/>
        </w:rPr>
        <w:t xml:space="preserve"> </w:t>
      </w:r>
      <w:r w:rsidR="002A2DBC" w:rsidRPr="005435D9">
        <w:rPr>
          <w:rFonts w:ascii="Times New Roman" w:hAnsi="Times New Roman" w:cs="Times New Roman"/>
          <w:sz w:val="18"/>
          <w:szCs w:val="18"/>
        </w:rPr>
        <w:t>2</w:t>
      </w:r>
      <w:ins w:id="177" w:author="Eddy Armel  BOULINGUI MIHINDOU" w:date="2024-09-25T19:23:00Z" w16du:dateUtc="2024-09-25T18:23:00Z">
        <w:r w:rsidR="004578EC" w:rsidRPr="005435D9">
          <w:rPr>
            <w:rFonts w:ascii="Times New Roman" w:hAnsi="Times New Roman" w:cs="Times New Roman"/>
            <w:sz w:val="18"/>
            <w:szCs w:val="18"/>
          </w:rPr>
          <w:t>5</w:t>
        </w:r>
      </w:ins>
      <w:del w:id="178" w:author="Eddy Armel  BOULINGUI MIHINDOU" w:date="2024-09-25T19:23:00Z" w16du:dateUtc="2024-09-25T18:23:00Z">
        <w:r w:rsidR="002A2DBC" w:rsidRPr="005435D9" w:rsidDel="004578EC">
          <w:rPr>
            <w:rFonts w:ascii="Times New Roman" w:hAnsi="Times New Roman" w:cs="Times New Roman"/>
            <w:sz w:val="18"/>
            <w:szCs w:val="18"/>
          </w:rPr>
          <w:delText>6</w:delText>
        </w:r>
      </w:del>
      <w:r w:rsidR="00613D96" w:rsidRPr="005435D9">
        <w:rPr>
          <w:rFonts w:ascii="Times New Roman" w:hAnsi="Times New Roman" w:cs="Times New Roman"/>
          <w:sz w:val="18"/>
          <w:szCs w:val="18"/>
        </w:rPr>
        <w:t xml:space="preserve"> </w:t>
      </w:r>
      <w:ins w:id="179" w:author="Eddy Armel  BOULINGUI MIHINDOU" w:date="2024-09-25T19:23:00Z" w16du:dateUtc="2024-09-25T18:23:00Z">
        <w:r w:rsidR="004578EC" w:rsidRPr="005435D9">
          <w:rPr>
            <w:rFonts w:ascii="Times New Roman" w:hAnsi="Times New Roman" w:cs="Times New Roman"/>
            <w:sz w:val="18"/>
            <w:szCs w:val="18"/>
          </w:rPr>
          <w:t>septembre</w:t>
        </w:r>
      </w:ins>
      <w:del w:id="180" w:author="Eddy Armel  BOULINGUI MIHINDOU" w:date="2024-09-25T19:23:00Z" w16du:dateUtc="2024-09-25T18:23:00Z">
        <w:r w:rsidR="00775033" w:rsidRPr="005435D9" w:rsidDel="004578EC">
          <w:rPr>
            <w:rFonts w:ascii="Times New Roman" w:hAnsi="Times New Roman" w:cs="Times New Roman"/>
            <w:sz w:val="18"/>
            <w:szCs w:val="18"/>
          </w:rPr>
          <w:delText>janvier</w:delText>
        </w:r>
      </w:del>
      <w:r w:rsidR="00613D96" w:rsidRPr="005435D9">
        <w:rPr>
          <w:rFonts w:ascii="Times New Roman" w:hAnsi="Times New Roman" w:cs="Times New Roman"/>
          <w:sz w:val="18"/>
          <w:szCs w:val="18"/>
        </w:rPr>
        <w:t xml:space="preserve"> 2024</w:t>
      </w:r>
      <w:r w:rsidR="00753CC1" w:rsidRPr="005435D9">
        <w:rPr>
          <w:rFonts w:ascii="Times New Roman" w:hAnsi="Times New Roman" w:cs="Times New Roman"/>
          <w:sz w:val="18"/>
          <w:szCs w:val="18"/>
        </w:rPr>
        <w:t>.</w:t>
      </w:r>
      <w:r w:rsidR="005E3B9E" w:rsidRPr="005435D9">
        <w:rPr>
          <w:rFonts w:ascii="Times New Roman" w:hAnsi="Times New Roman" w:cs="Times New Roman"/>
          <w:sz w:val="18"/>
          <w:szCs w:val="18"/>
        </w:rPr>
        <w:t xml:space="preserve">                         </w:t>
      </w:r>
    </w:p>
    <w:p w14:paraId="081C2207" w14:textId="55F8AD72" w:rsidR="005E3B9E" w:rsidRPr="005435D9" w:rsidRDefault="00505B41" w:rsidP="00505B41">
      <w:pPr>
        <w:pStyle w:val="P1justifi0"/>
        <w:spacing w:before="0"/>
        <w:rPr>
          <w:rFonts w:ascii="Times New Roman" w:hAnsi="Times New Roman" w:cs="Times New Roman"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>E</w:t>
      </w:r>
      <w:r w:rsidR="005E3B9E" w:rsidRPr="005435D9">
        <w:rPr>
          <w:rFonts w:ascii="Times New Roman" w:hAnsi="Times New Roman" w:cs="Times New Roman"/>
          <w:sz w:val="18"/>
          <w:szCs w:val="18"/>
        </w:rPr>
        <w:t>n</w:t>
      </w:r>
      <w:r w:rsidR="008D0708" w:rsidRPr="005435D9">
        <w:rPr>
          <w:rFonts w:ascii="Times New Roman" w:hAnsi="Times New Roman" w:cs="Times New Roman"/>
          <w:sz w:val="18"/>
          <w:szCs w:val="18"/>
        </w:rPr>
        <w:t xml:space="preserve"> quatre</w:t>
      </w:r>
      <w:r w:rsidR="005E3B9E" w:rsidRPr="005435D9">
        <w:rPr>
          <w:rFonts w:ascii="Times New Roman" w:hAnsi="Times New Roman" w:cs="Times New Roman"/>
          <w:sz w:val="18"/>
          <w:szCs w:val="18"/>
        </w:rPr>
        <w:t xml:space="preserve"> </w:t>
      </w:r>
      <w:r w:rsidR="008D0708" w:rsidRPr="005435D9">
        <w:rPr>
          <w:rFonts w:ascii="Times New Roman" w:hAnsi="Times New Roman" w:cs="Times New Roman"/>
          <w:sz w:val="18"/>
          <w:szCs w:val="18"/>
        </w:rPr>
        <w:t>(</w:t>
      </w:r>
      <w:r w:rsidR="00D15B4A" w:rsidRPr="005435D9">
        <w:rPr>
          <w:rFonts w:ascii="Times New Roman" w:hAnsi="Times New Roman" w:cs="Times New Roman"/>
          <w:sz w:val="18"/>
          <w:szCs w:val="18"/>
        </w:rPr>
        <w:t>4</w:t>
      </w:r>
      <w:r w:rsidR="008D0708" w:rsidRPr="005435D9">
        <w:rPr>
          <w:rFonts w:ascii="Times New Roman" w:hAnsi="Times New Roman" w:cs="Times New Roman"/>
          <w:sz w:val="18"/>
          <w:szCs w:val="18"/>
        </w:rPr>
        <w:t>)</w:t>
      </w:r>
      <w:r w:rsidR="005E3B9E" w:rsidRPr="005435D9">
        <w:rPr>
          <w:rFonts w:ascii="Times New Roman" w:hAnsi="Times New Roman" w:cs="Times New Roman"/>
          <w:sz w:val="18"/>
          <w:szCs w:val="18"/>
        </w:rPr>
        <w:t xml:space="preserve"> exemplaires</w:t>
      </w:r>
      <w:r w:rsidR="00DB3F07" w:rsidRPr="005435D9">
        <w:rPr>
          <w:rFonts w:ascii="Times New Roman" w:hAnsi="Times New Roman" w:cs="Times New Roman"/>
          <w:sz w:val="18"/>
          <w:szCs w:val="18"/>
        </w:rPr>
        <w:t xml:space="preserve"> originaux.</w:t>
      </w:r>
    </w:p>
    <w:p w14:paraId="6ED9C9A5" w14:textId="77777777" w:rsidR="004578EC" w:rsidRPr="005435D9" w:rsidRDefault="004578EC" w:rsidP="004578EC">
      <w:pPr>
        <w:pStyle w:val="P1justifi"/>
        <w:tabs>
          <w:tab w:val="left" w:pos="5671"/>
        </w:tabs>
        <w:spacing w:before="480"/>
        <w:jc w:val="left"/>
        <w:rPr>
          <w:ins w:id="181" w:author="Eddy Armel  BOULINGUI MIHINDOU" w:date="2024-09-25T19:23:00Z" w16du:dateUtc="2024-09-25T18:23:00Z"/>
          <w:rFonts w:ascii="Times New Roman" w:hAnsi="Times New Roman" w:cs="Times New Roman"/>
          <w:b/>
          <w:bCs/>
          <w:iCs/>
          <w:position w:val="4"/>
          <w:sz w:val="18"/>
          <w:szCs w:val="18"/>
        </w:rPr>
      </w:pPr>
    </w:p>
    <w:p w14:paraId="7794AA48" w14:textId="031C627A" w:rsidR="004578EC" w:rsidRPr="005435D9" w:rsidRDefault="0023737D" w:rsidP="004578EC">
      <w:pPr>
        <w:pStyle w:val="P1justifi"/>
        <w:tabs>
          <w:tab w:val="left" w:pos="5671"/>
        </w:tabs>
        <w:spacing w:before="480"/>
        <w:jc w:val="left"/>
        <w:rPr>
          <w:ins w:id="182" w:author="Eddy Armel  BOULINGUI MIHINDOU" w:date="2024-09-25T19:22:00Z" w16du:dateUtc="2024-09-25T18:22:00Z"/>
          <w:rFonts w:ascii="Times New Roman" w:hAnsi="Times New Roman" w:cs="Times New Roman"/>
          <w:b/>
          <w:sz w:val="18"/>
          <w:szCs w:val="18"/>
        </w:rPr>
      </w:pPr>
      <w:ins w:id="183" w:author="Eddy Armel  BOULINGUI MIHINDOU" w:date="2024-09-25T19:20:00Z" w16du:dateUtc="2024-09-25T18:20:00Z">
        <w:r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>COF</w:t>
        </w:r>
      </w:ins>
      <w:ins w:id="184" w:author="Eddy Armel  BOULINGUI MIHINDOU" w:date="2024-09-25T19:21:00Z" w16du:dateUtc="2024-09-25T18:21:00Z">
        <w:r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INA GABON </w:t>
        </w:r>
      </w:ins>
      <w:ins w:id="185" w:author="Eddy Armel  BOULINGUI MIHINDOU" w:date="2024-09-25T19:22:00Z" w16du:dateUtc="2024-09-25T18:22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                  </w:t>
        </w:r>
      </w:ins>
      <w:ins w:id="186" w:author="Eddy Armel  BOULINGUI MIHINDOU" w:date="2024-09-25T19:23:00Z" w16du:dateUtc="2024-09-25T18:23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     </w:t>
        </w:r>
      </w:ins>
      <w:ins w:id="187" w:author="Eddy Armel  BOULINGUI MIHINDOU" w:date="2024-09-25T19:22:00Z" w16du:dateUtc="2024-09-25T18:22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</w:t>
        </w:r>
      </w:ins>
      <w:ins w:id="188" w:author="Eddy Armel  BOULINGUI MIHINDOU" w:date="2024-09-25T19:23:00Z" w16du:dateUtc="2024-09-25T18:23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</w:t>
        </w:r>
      </w:ins>
      <w:ins w:id="189" w:author="Eddy Armel  BOULINGUI MIHINDOU" w:date="2024-09-25T19:22:00Z" w16du:dateUtc="2024-09-25T18:22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</w:t>
        </w:r>
        <w:r w:rsidR="004578EC" w:rsidRPr="005435D9">
          <w:rPr>
            <w:rFonts w:ascii="Times New Roman" w:hAnsi="Times New Roman" w:cs="Times New Roman"/>
            <w:b/>
            <w:sz w:val="18"/>
            <w:szCs w:val="18"/>
          </w:rPr>
          <w:t>L'affectant</w:t>
        </w:r>
        <w:r w:rsidR="004578EC" w:rsidRPr="005435D9">
          <w:rPr>
            <w:rStyle w:val="Appelnotedebasdep"/>
            <w:rFonts w:ascii="Times New Roman" w:hAnsi="Times New Roman" w:cs="Times New Roman"/>
            <w:b/>
            <w:sz w:val="18"/>
            <w:szCs w:val="18"/>
          </w:rPr>
          <w:footnoteReference w:id="2"/>
        </w:r>
      </w:ins>
    </w:p>
    <w:p w14:paraId="04296C83" w14:textId="1D558D09" w:rsidR="004578EC" w:rsidRPr="005435D9" w:rsidRDefault="004578EC" w:rsidP="0023737D">
      <w:pPr>
        <w:pStyle w:val="P1justifi"/>
        <w:tabs>
          <w:tab w:val="left" w:pos="5671"/>
        </w:tabs>
        <w:spacing w:before="480"/>
        <w:jc w:val="left"/>
        <w:rPr>
          <w:ins w:id="192" w:author="Eddy Armel  BOULINGUI MIHINDOU" w:date="2024-09-25T19:22:00Z" w16du:dateUtc="2024-09-25T18:22:00Z"/>
          <w:rFonts w:ascii="Times New Roman" w:hAnsi="Times New Roman" w:cs="Times New Roman"/>
          <w:b/>
          <w:bCs/>
          <w:iCs/>
          <w:position w:val="4"/>
          <w:sz w:val="18"/>
          <w:szCs w:val="18"/>
        </w:rPr>
      </w:pPr>
    </w:p>
    <w:p w14:paraId="79783219" w14:textId="4B6BC7BE" w:rsidR="005E3B9E" w:rsidRPr="005435D9" w:rsidRDefault="00E3591A">
      <w:pPr>
        <w:pStyle w:val="P1justifi"/>
        <w:tabs>
          <w:tab w:val="left" w:pos="5671"/>
        </w:tabs>
        <w:spacing w:before="480"/>
        <w:jc w:val="left"/>
        <w:rPr>
          <w:rFonts w:ascii="Times New Roman" w:hAnsi="Times New Roman" w:cs="Times New Roman"/>
          <w:b/>
          <w:sz w:val="18"/>
          <w:szCs w:val="18"/>
        </w:rPr>
        <w:pPrChange w:id="193" w:author="Eddy Armel  BOULINGUI MIHINDOU" w:date="2024-09-25T19:21:00Z" w16du:dateUtc="2024-09-25T18:21:00Z">
          <w:pPr>
            <w:pStyle w:val="P1justifi"/>
            <w:tabs>
              <w:tab w:val="left" w:pos="5671"/>
            </w:tabs>
            <w:spacing w:before="480"/>
          </w:pPr>
        </w:pPrChange>
      </w:pPr>
      <w:del w:id="194" w:author="Eddy Armel  BOULINGUI MIHINDOU" w:date="2024-09-25T19:20:00Z" w16du:dateUtc="2024-09-25T18:20:00Z">
        <w:r w:rsidRPr="005435D9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>COFINA Gabo</w:delText>
        </w:r>
        <w:r w:rsidR="00E37BAF" w:rsidRPr="005435D9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n  </w:delText>
        </w:r>
      </w:del>
      <w:r w:rsidR="00E37BAF" w:rsidRPr="005435D9">
        <w:rPr>
          <w:rFonts w:ascii="Times New Roman" w:hAnsi="Times New Roman" w:cs="Times New Roman"/>
          <w:b/>
          <w:bCs/>
          <w:iCs/>
          <w:position w:val="4"/>
          <w:sz w:val="18"/>
          <w:szCs w:val="18"/>
        </w:rPr>
        <w:t xml:space="preserve">                                          </w:t>
      </w:r>
      <w:del w:id="195" w:author="Eddy Armel  BOULINGUI MIHINDOU" w:date="2024-09-25T19:21:00Z" w16du:dateUtc="2024-09-25T18:21:00Z">
        <w:r w:rsidR="00E37BAF" w:rsidRPr="005435D9" w:rsidDel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             </w:delText>
        </w:r>
      </w:del>
      <w:r w:rsidR="00E37BAF" w:rsidRPr="005435D9">
        <w:rPr>
          <w:rFonts w:ascii="Times New Roman" w:hAnsi="Times New Roman" w:cs="Times New Roman"/>
          <w:b/>
          <w:bCs/>
          <w:iCs/>
          <w:position w:val="4"/>
          <w:sz w:val="18"/>
          <w:szCs w:val="18"/>
        </w:rPr>
        <w:t xml:space="preserve">                                                                            </w:t>
      </w:r>
      <w:ins w:id="196" w:author="Eddy Armel  BOULINGUI MIHINDOU" w:date="2024-09-25T19:22:00Z" w16du:dateUtc="2024-09-25T18:22:00Z">
        <w:r w:rsidR="004578EC" w:rsidRPr="005435D9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</w:t>
        </w:r>
      </w:ins>
      <w:del w:id="197" w:author="Eddy Armel  BOULINGUI MIHINDOU" w:date="2024-09-25T19:20:00Z" w16du:dateUtc="2024-09-25T18:20:00Z">
        <w:r w:rsidR="00E37BAF" w:rsidRPr="005435D9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  </w:delText>
        </w:r>
      </w:del>
      <w:del w:id="198" w:author="Eddy Armel  BOULINGUI MIHINDOU" w:date="2024-09-25T19:22:00Z" w16du:dateUtc="2024-09-25T18:22:00Z">
        <w:r w:rsidR="005E3B9E" w:rsidRPr="005435D9" w:rsidDel="004578EC">
          <w:rPr>
            <w:rFonts w:ascii="Times New Roman" w:hAnsi="Times New Roman" w:cs="Times New Roman"/>
            <w:b/>
            <w:sz w:val="18"/>
            <w:szCs w:val="18"/>
          </w:rPr>
          <w:delText>L'affectant</w:delText>
        </w:r>
        <w:r w:rsidR="008E5D13" w:rsidRPr="005435D9" w:rsidDel="004578EC">
          <w:rPr>
            <w:rStyle w:val="Appelnotedebasdep"/>
            <w:rFonts w:ascii="Times New Roman" w:hAnsi="Times New Roman" w:cs="Times New Roman"/>
            <w:b/>
            <w:sz w:val="18"/>
            <w:szCs w:val="18"/>
          </w:rPr>
          <w:footnoteReference w:id="3"/>
        </w:r>
      </w:del>
    </w:p>
    <w:p w14:paraId="49440262" w14:textId="511C3DBF" w:rsidR="008E5D13" w:rsidRPr="005435D9" w:rsidRDefault="008E5D13" w:rsidP="0023737D">
      <w:pPr>
        <w:rPr>
          <w:rFonts w:ascii="Times New Roman" w:hAnsi="Times New Roman" w:cs="Times New Roman"/>
          <w:sz w:val="18"/>
          <w:szCs w:val="18"/>
        </w:rPr>
      </w:pPr>
    </w:p>
    <w:p w14:paraId="3169B481" w14:textId="77777777" w:rsidR="00775033" w:rsidRPr="005435D9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5435D9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5435D9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5435D9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5435D9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5435D9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A57B7" w14:textId="77777777" w:rsidR="00884FD5" w:rsidRDefault="00884FD5" w:rsidP="005E3B9E">
      <w:r>
        <w:separator/>
      </w:r>
    </w:p>
  </w:endnote>
  <w:endnote w:type="continuationSeparator" w:id="0">
    <w:p w14:paraId="2C4016A7" w14:textId="77777777" w:rsidR="00884FD5" w:rsidRDefault="00884FD5" w:rsidP="005E3B9E">
      <w:r>
        <w:continuationSeparator/>
      </w:r>
    </w:p>
  </w:endnote>
  <w:endnote w:type="continuationNotice" w:id="1">
    <w:p w14:paraId="0CBB150B" w14:textId="77777777" w:rsidR="00884FD5" w:rsidRDefault="00884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78B7C" w14:textId="77777777" w:rsidR="00884FD5" w:rsidRDefault="00884FD5" w:rsidP="005E3B9E">
      <w:r>
        <w:separator/>
      </w:r>
    </w:p>
  </w:footnote>
  <w:footnote w:type="continuationSeparator" w:id="0">
    <w:p w14:paraId="6842C7D2" w14:textId="77777777" w:rsidR="00884FD5" w:rsidRDefault="00884FD5" w:rsidP="005E3B9E">
      <w:r>
        <w:continuationSeparator/>
      </w:r>
    </w:p>
  </w:footnote>
  <w:footnote w:type="continuationNotice" w:id="1">
    <w:p w14:paraId="329976AD" w14:textId="77777777" w:rsidR="00884FD5" w:rsidRDefault="00884FD5"/>
  </w:footnote>
  <w:footnote w:id="2">
    <w:p w14:paraId="761055ED" w14:textId="77777777" w:rsidR="004578EC" w:rsidRPr="008E5D13" w:rsidRDefault="004578EC" w:rsidP="004578EC">
      <w:pPr>
        <w:pStyle w:val="Notedebasdepage"/>
        <w:rPr>
          <w:ins w:id="190" w:author="Eddy Armel  BOULINGUI MIHINDOU" w:date="2024-09-25T19:22:00Z" w16du:dateUtc="2024-09-25T18:22:00Z"/>
          <w:rFonts w:ascii="Times New Roman" w:hAnsi="Times New Roman" w:cs="Times New Roman"/>
          <w:i w:val="0"/>
          <w:iCs w:val="0"/>
        </w:rPr>
      </w:pPr>
      <w:ins w:id="191" w:author="Eddy Armel  BOULINGUI MIHINDOU" w:date="2024-09-25T19:22:00Z" w16du:dateUtc="2024-09-25T18:22:00Z">
        <w:r w:rsidRPr="008E5D13">
          <w:rPr>
            <w:rStyle w:val="Appelnotedebasdep"/>
            <w:rFonts w:ascii="Times New Roman" w:hAnsi="Times New Roman" w:cs="Times New Roman"/>
            <w:i w:val="0"/>
            <w:iCs w:val="0"/>
          </w:rPr>
          <w:footnoteRef/>
        </w:r>
        <w:r w:rsidRPr="008E5D13">
          <w:rPr>
            <w:rFonts w:ascii="Times New Roman" w:hAnsi="Times New Roman" w:cs="Times New Roman"/>
            <w:i w:val="0"/>
            <w:iCs w:val="0"/>
          </w:rPr>
          <w:t xml:space="preserve"> </w:t>
        </w:r>
        <w:r w:rsidRPr="008E5D13">
          <w:rPr>
            <w:rFonts w:ascii="Times New Roman" w:hAnsi="Times New Roman" w:cs="Times New Roman"/>
            <w:i w:val="0"/>
            <w:iCs w:val="0"/>
            <w:sz w:val="16"/>
            <w:szCs w:val="16"/>
          </w:rPr>
          <w:t>L’affectant devra faire précéder sa signature de la mention manuscrite "Lu et approuvé, bon pour</w:t>
        </w:r>
        <w:r w:rsidRPr="008E5D13">
          <w:rPr>
            <w:rFonts w:ascii="Times New Roman" w:hAnsi="Times New Roman" w:cs="Times New Roman"/>
            <w:i w:val="0"/>
            <w:iCs w:val="0"/>
            <w:sz w:val="16"/>
            <w:szCs w:val="16"/>
          </w:rPr>
          <w:br/>
          <w:t xml:space="preserve">  nantissement".</w:t>
        </w:r>
      </w:ins>
    </w:p>
  </w:footnote>
  <w:footnote w:id="3">
    <w:p w14:paraId="1D4CB549" w14:textId="18A308EF" w:rsidR="008E5D13" w:rsidRPr="008E5D13" w:rsidDel="004578EC" w:rsidRDefault="008E5D13">
      <w:pPr>
        <w:pStyle w:val="Notedebasdepage"/>
        <w:rPr>
          <w:del w:id="199" w:author="Eddy Armel  BOULINGUI MIHINDOU" w:date="2024-09-25T19:22:00Z" w16du:dateUtc="2024-09-25T18:22:00Z"/>
          <w:rFonts w:ascii="Times New Roman" w:hAnsi="Times New Roman" w:cs="Times New Roman"/>
          <w:i w:val="0"/>
          <w:iCs w:val="0"/>
        </w:rPr>
      </w:pPr>
      <w:del w:id="200" w:author="Eddy Armel  BOULINGUI MIHINDOU" w:date="2024-09-25T19:22:00Z" w16du:dateUtc="2024-09-25T18:22:00Z">
        <w:r w:rsidRPr="008E5D13" w:rsidDel="004578EC">
          <w:rPr>
            <w:rStyle w:val="Appelnotedebasdep"/>
            <w:rFonts w:ascii="Times New Roman" w:hAnsi="Times New Roman" w:cs="Times New Roman"/>
            <w:i w:val="0"/>
            <w:iCs w:val="0"/>
          </w:rPr>
          <w:footnoteRef/>
        </w:r>
        <w:r w:rsidRPr="008E5D13" w:rsidDel="004578EC">
          <w:rPr>
            <w:rFonts w:ascii="Times New Roman" w:hAnsi="Times New Roman" w:cs="Times New Roman"/>
            <w:i w:val="0"/>
            <w:iCs w:val="0"/>
          </w:rPr>
          <w:delText xml:space="preserve"> </w:delText>
        </w:r>
        <w:r w:rsidRPr="008E5D13" w:rsidDel="004578EC">
          <w:rPr>
            <w:rFonts w:ascii="Times New Roman" w:hAnsi="Times New Roman" w:cs="Times New Roman"/>
            <w:i w:val="0"/>
            <w:iCs w:val="0"/>
            <w:sz w:val="16"/>
            <w:szCs w:val="16"/>
          </w:rPr>
          <w:delText>L’affectant devra faire précéder sa signature de la mention manuscrite "Lu et approuvé, bon pour</w:delText>
        </w:r>
        <w:r w:rsidRPr="008E5D13" w:rsidDel="004578EC">
          <w:rPr>
            <w:rFonts w:ascii="Times New Roman" w:hAnsi="Times New Roman" w:cs="Times New Roman"/>
            <w:i w:val="0"/>
            <w:iCs w:val="0"/>
            <w:sz w:val="16"/>
            <w:szCs w:val="16"/>
          </w:rPr>
          <w:br/>
          <w:delText xml:space="preserve">  nantissement".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2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7"/>
  </w:num>
  <w:num w:numId="12" w16cid:durableId="398482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  <w15:person w15:author="Nahos IGALO MOUSSAVOU">
    <w15:presenceInfo w15:providerId="AD" w15:userId="S::nahos.igalo@cofinacorp.com::5ddcc111-1a20-476a-b29b-1b14559930cc"/>
  </w15:person>
  <w15:person w15:author="Catherine EYEANG EPSE MVE CARRE">
    <w15:presenceInfo w15:providerId="None" w15:userId="Catherine EYEANG EPSE MVE CARRE"/>
  </w15:person>
  <w15:person w15:author="Ralph Curby  YOCELAH TSIOKO">
    <w15:presenceInfo w15:providerId="AD" w15:userId="S::ralph.yocelah@cofinacorp.com::b14a6af5-dda1-451f-975e-1cd23d32f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95873"/>
    <w:rsid w:val="001A0CB6"/>
    <w:rsid w:val="001B58C2"/>
    <w:rsid w:val="001B644E"/>
    <w:rsid w:val="001B6808"/>
    <w:rsid w:val="001C485C"/>
    <w:rsid w:val="001D152A"/>
    <w:rsid w:val="001D7FA5"/>
    <w:rsid w:val="001F4944"/>
    <w:rsid w:val="001F5D16"/>
    <w:rsid w:val="00200021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3737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2B0"/>
    <w:rsid w:val="0045453A"/>
    <w:rsid w:val="004578EC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7F4B"/>
    <w:rsid w:val="004C1073"/>
    <w:rsid w:val="004D3CA7"/>
    <w:rsid w:val="004D45E5"/>
    <w:rsid w:val="004D6093"/>
    <w:rsid w:val="004D676E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5D9"/>
    <w:rsid w:val="00544E91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E28"/>
    <w:rsid w:val="005D643E"/>
    <w:rsid w:val="005E0159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2B98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625B"/>
    <w:rsid w:val="006E3A0B"/>
    <w:rsid w:val="006E4C09"/>
    <w:rsid w:val="006F3D78"/>
    <w:rsid w:val="006F4DF9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4C5E"/>
    <w:rsid w:val="007A34B3"/>
    <w:rsid w:val="007A7FA0"/>
    <w:rsid w:val="007B0B12"/>
    <w:rsid w:val="007B4F0C"/>
    <w:rsid w:val="007B50A5"/>
    <w:rsid w:val="007B5CC1"/>
    <w:rsid w:val="007E1F39"/>
    <w:rsid w:val="007E20A3"/>
    <w:rsid w:val="007F2F0F"/>
    <w:rsid w:val="007F7024"/>
    <w:rsid w:val="008017FC"/>
    <w:rsid w:val="008031D4"/>
    <w:rsid w:val="00823DC4"/>
    <w:rsid w:val="008241DF"/>
    <w:rsid w:val="0083342F"/>
    <w:rsid w:val="0083504D"/>
    <w:rsid w:val="0083608D"/>
    <w:rsid w:val="00841C33"/>
    <w:rsid w:val="00844E3A"/>
    <w:rsid w:val="0084751D"/>
    <w:rsid w:val="00852D92"/>
    <w:rsid w:val="008557C9"/>
    <w:rsid w:val="00855DD4"/>
    <w:rsid w:val="008702D8"/>
    <w:rsid w:val="008705C5"/>
    <w:rsid w:val="00881D64"/>
    <w:rsid w:val="00881F1C"/>
    <w:rsid w:val="00884FD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62AB"/>
    <w:rsid w:val="009F634F"/>
    <w:rsid w:val="00A058BD"/>
    <w:rsid w:val="00A113C0"/>
    <w:rsid w:val="00A11A7A"/>
    <w:rsid w:val="00A15AA4"/>
    <w:rsid w:val="00A15F02"/>
    <w:rsid w:val="00A22058"/>
    <w:rsid w:val="00A233CC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A4380"/>
    <w:rsid w:val="00DA69F6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DF2DBA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6422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5764"/>
    <w:rsid w:val="00EC2704"/>
    <w:rsid w:val="00EC31BA"/>
    <w:rsid w:val="00EC57DC"/>
    <w:rsid w:val="00ED2ABF"/>
    <w:rsid w:val="00ED3B36"/>
    <w:rsid w:val="00EE0B5E"/>
    <w:rsid w:val="00EE2B20"/>
    <w:rsid w:val="00EE3CE5"/>
    <w:rsid w:val="00EF29E7"/>
    <w:rsid w:val="00EF5464"/>
    <w:rsid w:val="00F0053C"/>
    <w:rsid w:val="00F03FAE"/>
    <w:rsid w:val="00F06EE1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2023-06-30T09:50:00Z</cp:lastPrinted>
  <dcterms:created xsi:type="dcterms:W3CDTF">2024-10-09T15:02:00Z</dcterms:created>
  <dcterms:modified xsi:type="dcterms:W3CDTF">2024-11-08T12:12:00Z</dcterms:modified>
</cp:coreProperties>
</file>