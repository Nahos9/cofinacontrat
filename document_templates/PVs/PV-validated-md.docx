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9666170"/>
    <w:p w14:paraId="76FCC370" w14:textId="77777777" w:rsidR="00246337" w:rsidRPr="00562D53" w:rsidRDefault="00246337" w:rsidP="00562D53">
      <w:pPr>
        <w:tabs>
          <w:tab w:val="left" w:pos="4155"/>
        </w:tabs>
        <w:spacing w:after="0" w:line="240" w:lineRule="auto"/>
        <w:ind w:right="426"/>
        <w:jc w:val="center"/>
        <w:rPr>
          <w:rFonts w:ascii="Times New Roman" w:hAnsi="Times New Roman"/>
          <w:b/>
          <w:color w:val="808080"/>
          <w:sz w:val="18"/>
          <w:szCs w:val="18"/>
        </w:rPr>
      </w:pP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394C256" wp14:editId="1CF01464">
                <wp:simplePos x="0" y="0"/>
                <wp:positionH relativeFrom="column">
                  <wp:posOffset>279400</wp:posOffset>
                </wp:positionH>
                <wp:positionV relativeFrom="paragraph">
                  <wp:posOffset>-92076</wp:posOffset>
                </wp:positionV>
                <wp:extent cx="5295900" cy="0"/>
                <wp:effectExtent l="57150" t="57150" r="57150" b="95250"/>
                <wp:wrapNone/>
                <wp:docPr id="1821718637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671E0" id="Connecteur droit 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2pt,-7.25pt" to="439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562D53">
        <w:rPr>
          <w:rFonts w:ascii="Times New Roman" w:hAnsi="Times New Roman"/>
          <w:b/>
          <w:iCs/>
          <w:sz w:val="18"/>
          <w:szCs w:val="18"/>
        </w:rPr>
        <w:t>COMPAGNIE FINANCIERE AFIRCAINE GABON (COFINA GABON SA)</w:t>
      </w:r>
    </w:p>
    <w:p w14:paraId="59E28969" w14:textId="77777777" w:rsidR="00246337" w:rsidRPr="00562D53" w:rsidRDefault="00246337" w:rsidP="00562D53">
      <w:pPr>
        <w:spacing w:after="0" w:line="240" w:lineRule="auto"/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SOCIETE ANONYME AVEC CONSEIL D'ADMINISTRATION</w:t>
      </w:r>
    </w:p>
    <w:p w14:paraId="62BE665F" w14:textId="77777777" w:rsidR="00246337" w:rsidRPr="00562D53" w:rsidRDefault="00246337" w:rsidP="00562D53">
      <w:pPr>
        <w:spacing w:after="0" w:line="240" w:lineRule="auto"/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CAPITAL : 3.600.000.000 F CFA</w:t>
      </w:r>
    </w:p>
    <w:p w14:paraId="3D6A3390" w14:textId="77777777" w:rsidR="00246337" w:rsidRPr="00562D53" w:rsidRDefault="00246337" w:rsidP="00562D53">
      <w:pPr>
        <w:spacing w:after="0" w:line="240" w:lineRule="auto"/>
        <w:ind w:left="2268" w:right="426" w:hanging="2268"/>
        <w:jc w:val="center"/>
        <w:rPr>
          <w:rFonts w:ascii="Times New Roman" w:hAnsi="Times New Roman"/>
          <w:b/>
          <w:bCs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SIEGE SOCIAL : LIBREVILLE, BOULEVARD BESSIEUX (AVENUE JEAN PAUL II)</w:t>
      </w:r>
    </w:p>
    <w:p w14:paraId="2E48E81E" w14:textId="77777777" w:rsidR="00246337" w:rsidRPr="00562D53" w:rsidRDefault="00246337" w:rsidP="00562D53">
      <w:pPr>
        <w:spacing w:after="0" w:line="240" w:lineRule="auto"/>
        <w:ind w:left="2268" w:right="426" w:hanging="2268"/>
        <w:jc w:val="center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>RCCM : RG-LBV-2014-B-16130</w:t>
      </w:r>
    </w:p>
    <w:p w14:paraId="3DFD8158" w14:textId="77777777" w:rsidR="00246337" w:rsidRPr="00562D53" w:rsidRDefault="00246337" w:rsidP="00246337">
      <w:pPr>
        <w:ind w:left="2268" w:right="426" w:hanging="2268"/>
        <w:jc w:val="center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562D53">
        <w:rPr>
          <w:rFonts w:ascii="Times New Roman" w:hAnsi="Times New Roman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414B0E2E" wp14:editId="0EEAF758">
                <wp:simplePos x="0" y="0"/>
                <wp:positionH relativeFrom="column">
                  <wp:posOffset>228600</wp:posOffset>
                </wp:positionH>
                <wp:positionV relativeFrom="paragraph">
                  <wp:posOffset>67945</wp:posOffset>
                </wp:positionV>
                <wp:extent cx="5295900" cy="0"/>
                <wp:effectExtent l="57150" t="57150" r="57150" b="95250"/>
                <wp:wrapNone/>
                <wp:docPr id="3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9CEF0" id="Connecteur droit 2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8pt,5.35pt" to="4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266FA14" w14:textId="143C1773" w:rsidR="00246337" w:rsidRPr="00804C0C" w:rsidRDefault="00246337" w:rsidP="00804C0C">
      <w:pPr>
        <w:keepNext/>
        <w:tabs>
          <w:tab w:val="left" w:pos="9100"/>
        </w:tabs>
        <w:overflowPunct w:val="0"/>
        <w:autoSpaceDE w:val="0"/>
        <w:autoSpaceDN w:val="0"/>
        <w:adjustRightInd w:val="0"/>
        <w:spacing w:before="240" w:after="60"/>
        <w:ind w:right="471"/>
        <w:jc w:val="center"/>
        <w:outlineLvl w:val="0"/>
        <w:rPr>
          <w:rFonts w:ascii="Times New Roman" w:hAnsi="Times New Roman"/>
          <w:b/>
          <w:bCs/>
          <w:color w:val="000000" w:themeColor="text1"/>
          <w:kern w:val="32"/>
          <w:sz w:val="18"/>
          <w:szCs w:val="18"/>
        </w:rPr>
      </w:pPr>
      <w:r w:rsidRPr="00562D53">
        <w:rPr>
          <w:rFonts w:ascii="Times New Roman" w:hAnsi="Times New Roman"/>
          <w:b/>
          <w:bCs/>
          <w:color w:val="000000" w:themeColor="text1"/>
          <w:kern w:val="32"/>
          <w:sz w:val="18"/>
          <w:szCs w:val="18"/>
        </w:rPr>
        <w:t>PROCES VERBAL DU COMITE DE CREDIT N°</w:t>
      </w: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0" distB="4294967290" distL="114300" distR="114300" simplePos="0" relativeHeight="251661312" behindDoc="0" locked="0" layoutInCell="1" allowOverlap="1" wp14:anchorId="7D30A920" wp14:editId="59E294DD">
                <wp:simplePos x="0" y="0"/>
                <wp:positionH relativeFrom="column">
                  <wp:posOffset>220980</wp:posOffset>
                </wp:positionH>
                <wp:positionV relativeFrom="paragraph">
                  <wp:posOffset>25400</wp:posOffset>
                </wp:positionV>
                <wp:extent cx="5295900" cy="0"/>
                <wp:effectExtent l="57150" t="57150" r="57150" b="95250"/>
                <wp:wrapNone/>
                <wp:docPr id="2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347D3" id="Connecteur droit 3" o:spid="_x0000_s1026" style="position:absolute;z-index:251661312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17.4pt,2pt" to="434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A274B">
        <w:rPr>
          <w:rFonts w:ascii="Times New Roman" w:hAnsi="Times New Roman"/>
          <w:b/>
          <w:bCs/>
          <w:color w:val="000000" w:themeColor="text1"/>
          <w:kern w:val="32"/>
          <w:sz w:val="18"/>
          <w:szCs w:val="18"/>
        </w:rPr>
        <w:t>168</w:t>
      </w:r>
      <w:r w:rsidRPr="00562D53">
        <w:rPr>
          <w:rFonts w:ascii="Times New Roman" w:hAnsi="Times New Roman"/>
          <w:b/>
          <w:bCs/>
          <w:kern w:val="32"/>
          <w:sz w:val="18"/>
          <w:szCs w:val="18"/>
          <w:lang w:val="fr-SN" w:eastAsia="x-none"/>
        </w:rPr>
        <w:tab/>
      </w:r>
    </w:p>
    <w:p w14:paraId="54884FF4" w14:textId="4E5D3F83" w:rsidR="005D602D" w:rsidRPr="00562D53" w:rsidRDefault="005D602D" w:rsidP="005D602D">
      <w:pPr>
        <w:spacing w:line="240" w:lineRule="auto"/>
        <w:jc w:val="both"/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  <w:t xml:space="preserve">Date : </w:t>
      </w:r>
      <w:r w:rsidR="004A274B"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  <w:t>10</w:t>
      </w:r>
      <w:r w:rsidR="007D0B7C" w:rsidRPr="00562D53"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  <w:t>/0</w:t>
      </w:r>
      <w:r w:rsidR="004A274B"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  <w:t>9</w:t>
      </w:r>
      <w:r w:rsidRPr="00562D53"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  <w:t>/202</w:t>
      </w:r>
      <w:r w:rsidR="007D0B7C" w:rsidRPr="00562D53"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  <w:t>4</w:t>
      </w:r>
    </w:p>
    <w:p w14:paraId="0C703563" w14:textId="484A49FA" w:rsidR="005D602D" w:rsidRPr="00562D53" w:rsidRDefault="00D6283B" w:rsidP="005D602D">
      <w:pPr>
        <w:spacing w:line="240" w:lineRule="auto"/>
        <w:jc w:val="both"/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  <w:t xml:space="preserve">Etaient présents ou représentés : </w:t>
      </w:r>
    </w:p>
    <w:tbl>
      <w:tblPr>
        <w:tblW w:w="10065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3246"/>
        <w:gridCol w:w="3543"/>
      </w:tblGrid>
      <w:tr w:rsidR="00D6283B" w:rsidRPr="00D6283B" w:rsidDel="00754DC7" w14:paraId="5CAD07F1" w14:textId="4B6BDF13" w:rsidTr="00D6283B">
        <w:trPr>
          <w:trHeight w:val="290"/>
          <w:del w:id="1" w:author="Nahos IGALO MOUSSAVOU" w:date="2024-09-23T14:30:00Z" w16du:dateUtc="2024-09-23T13:30:00Z"/>
        </w:trPr>
        <w:tc>
          <w:tcPr>
            <w:tcW w:w="3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D830B48" w14:textId="36E79F41" w:rsidR="00D6283B" w:rsidRPr="00D6283B" w:rsidDel="00754DC7" w:rsidRDefault="00D6283B" w:rsidP="00D6283B">
            <w:pPr>
              <w:spacing w:after="0" w:line="240" w:lineRule="auto"/>
              <w:jc w:val="center"/>
              <w:rPr>
                <w:del w:id="2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3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NOM ET PRENOM</w:delText>
              </w:r>
            </w:del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7548240" w14:textId="07D11EC7" w:rsidR="00D6283B" w:rsidRPr="00D6283B" w:rsidDel="00754DC7" w:rsidRDefault="00D6283B" w:rsidP="00D6283B">
            <w:pPr>
              <w:spacing w:after="0" w:line="240" w:lineRule="auto"/>
              <w:jc w:val="center"/>
              <w:rPr>
                <w:del w:id="4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5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FONCTION</w:delText>
              </w:r>
            </w:del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015BAD4" w14:textId="3019089B" w:rsidR="00D6283B" w:rsidRPr="00D6283B" w:rsidDel="00754DC7" w:rsidRDefault="00D6283B" w:rsidP="00D6283B">
            <w:pPr>
              <w:spacing w:after="0" w:line="240" w:lineRule="auto"/>
              <w:jc w:val="center"/>
              <w:rPr>
                <w:del w:id="6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7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SIGNATURE</w:delText>
              </w:r>
            </w:del>
          </w:p>
        </w:tc>
      </w:tr>
      <w:tr w:rsidR="00D6283B" w:rsidRPr="00D6283B" w:rsidDel="00754DC7" w14:paraId="4C481F11" w14:textId="004A7CCC" w:rsidTr="00562D53">
        <w:trPr>
          <w:trHeight w:val="407"/>
          <w:del w:id="8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99D7" w14:textId="02671723" w:rsidR="00D6283B" w:rsidRPr="00D6283B" w:rsidDel="00754DC7" w:rsidRDefault="00D6283B" w:rsidP="00D6283B">
            <w:pPr>
              <w:spacing w:after="0" w:line="240" w:lineRule="auto"/>
              <w:jc w:val="both"/>
              <w:rPr>
                <w:del w:id="9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10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fr-SN"/>
                  <w14:ligatures w14:val="none"/>
                </w:rPr>
                <w:delText>M. El Hadji MAMADOU FAYE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8CD28" w14:textId="41EA088E" w:rsidR="00D6283B" w:rsidRPr="00D6283B" w:rsidDel="00754DC7" w:rsidRDefault="00D6283B" w:rsidP="00D6283B">
            <w:pPr>
              <w:spacing w:after="0" w:line="240" w:lineRule="auto"/>
              <w:rPr>
                <w:del w:id="11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12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Directeur Général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8361B4" w14:textId="05FAC454" w:rsidR="00D6283B" w:rsidRPr="00D6283B" w:rsidDel="00754DC7" w:rsidRDefault="00D6283B" w:rsidP="00D6283B">
            <w:pPr>
              <w:spacing w:after="0" w:line="240" w:lineRule="auto"/>
              <w:rPr>
                <w:del w:id="13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14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36442F35" w14:textId="1C22A028" w:rsidTr="00562D53">
        <w:trPr>
          <w:trHeight w:val="413"/>
          <w:del w:id="15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9F94" w14:textId="2171610E" w:rsidR="00D6283B" w:rsidRPr="00D6283B" w:rsidDel="00754DC7" w:rsidRDefault="00D6283B" w:rsidP="00D6283B">
            <w:pPr>
              <w:spacing w:after="0" w:line="240" w:lineRule="auto"/>
              <w:jc w:val="both"/>
              <w:rPr>
                <w:del w:id="16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17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GB" w:eastAsia="fr-SN"/>
                  <w14:ligatures w14:val="none"/>
                </w:rPr>
                <w:delText>Mme Jenny MVOU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2A06B" w14:textId="7CB0CE54" w:rsidR="00D6283B" w:rsidRPr="00D6283B" w:rsidDel="00754DC7" w:rsidRDefault="00D6283B" w:rsidP="00D6283B">
            <w:pPr>
              <w:spacing w:after="0" w:line="240" w:lineRule="auto"/>
              <w:rPr>
                <w:del w:id="18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19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Directeur Général Adjoint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FE8CB5" w14:textId="519A5D0F" w:rsidR="00D6283B" w:rsidDel="00754DC7" w:rsidRDefault="00D6283B" w:rsidP="00D6283B">
            <w:pPr>
              <w:spacing w:after="0" w:line="240" w:lineRule="auto"/>
              <w:rPr>
                <w:ins w:id="20" w:author="Catherine EYEANG EPSE MVE CARRE" w:date="2024-09-11T13:26:00Z" w16du:dateUtc="2024-09-11T12:26:00Z"/>
                <w:del w:id="21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22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  <w:ins w:id="23" w:author="Catherine EYEANG EPSE MVE CARRE" w:date="2024-09-11T13:26:00Z" w16du:dateUtc="2024-09-11T12:26:00Z">
              <w:del w:id="24" w:author="Nahos IGALO MOUSSAVOU" w:date="2024-09-23T14:30:00Z" w16du:dateUtc="2024-09-23T13:30:00Z">
                <w:r w:rsidR="00595008" w:rsidDel="00754DC7">
                  <w:rPr>
                    <w:rFonts w:ascii="Times New Roman" w:eastAsia="Times New Roman" w:hAnsi="Times New Roman"/>
                    <w:color w:val="000000"/>
                    <w:sz w:val="18"/>
                    <w:szCs w:val="18"/>
                    <w:lang w:val="fr-SN" w:eastAsia="fr-SN"/>
                    <w14:ligatures w14:val="none"/>
                  </w:rPr>
                  <w:delText>Absente</w:delText>
                </w:r>
              </w:del>
            </w:ins>
          </w:p>
          <w:p w14:paraId="403116CB" w14:textId="29F0F639" w:rsidR="00595008" w:rsidRPr="00D6283B" w:rsidDel="00754DC7" w:rsidRDefault="00595008" w:rsidP="00D6283B">
            <w:pPr>
              <w:spacing w:after="0" w:line="240" w:lineRule="auto"/>
              <w:rPr>
                <w:del w:id="25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</w:p>
        </w:tc>
      </w:tr>
      <w:tr w:rsidR="00D6283B" w:rsidRPr="00D6283B" w:rsidDel="00754DC7" w14:paraId="281EE1AA" w14:textId="2AB05522" w:rsidTr="00562D53">
        <w:trPr>
          <w:trHeight w:val="418"/>
          <w:del w:id="26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C657" w14:textId="40F4CCFB" w:rsidR="00D6283B" w:rsidRPr="00D6283B" w:rsidDel="00754DC7" w:rsidRDefault="00D6283B" w:rsidP="00D6283B">
            <w:pPr>
              <w:spacing w:after="0" w:line="240" w:lineRule="auto"/>
              <w:jc w:val="both"/>
              <w:rPr>
                <w:del w:id="27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28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GB" w:eastAsia="fr-SN"/>
                  <w14:ligatures w14:val="none"/>
                </w:rPr>
                <w:delText xml:space="preserve">M. Narcisse MVE 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CD964" w14:textId="6A1F105D" w:rsidR="00D6283B" w:rsidRPr="00D6283B" w:rsidDel="00754DC7" w:rsidRDefault="00D6283B" w:rsidP="00D6283B">
            <w:pPr>
              <w:spacing w:after="0" w:line="240" w:lineRule="auto"/>
              <w:rPr>
                <w:del w:id="29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30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 xml:space="preserve">Directeur de l'Exploitation 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DC8673" w14:textId="6CF5BF14" w:rsidR="00D6283B" w:rsidRPr="00D6283B" w:rsidDel="00754DC7" w:rsidRDefault="00D6283B" w:rsidP="00D6283B">
            <w:pPr>
              <w:spacing w:after="0" w:line="240" w:lineRule="auto"/>
              <w:rPr>
                <w:del w:id="31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32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  <w:ins w:id="33" w:author="Catherine EYEANG EPSE MVE CARRE" w:date="2024-09-11T13:26:00Z" w16du:dateUtc="2024-09-11T12:26:00Z">
              <w:del w:id="34" w:author="Nahos IGALO MOUSSAVOU" w:date="2024-09-23T14:30:00Z" w16du:dateUtc="2024-09-23T13:30:00Z">
                <w:r w:rsidR="00595008" w:rsidDel="00754DC7">
                  <w:rPr>
                    <w:rFonts w:ascii="Times New Roman" w:eastAsia="Times New Roman" w:hAnsi="Times New Roman"/>
                    <w:color w:val="000000"/>
                    <w:sz w:val="18"/>
                    <w:szCs w:val="18"/>
                    <w:lang w:val="fr-SN" w:eastAsia="fr-SN"/>
                    <w14:ligatures w14:val="none"/>
                  </w:rPr>
                  <w:delText>Ab</w:delText>
                </w:r>
              </w:del>
            </w:ins>
            <w:ins w:id="35" w:author="Catherine EYEANG EPSE MVE CARRE" w:date="2024-09-11T13:27:00Z" w16du:dateUtc="2024-09-11T12:27:00Z">
              <w:del w:id="36" w:author="Nahos IGALO MOUSSAVOU" w:date="2024-09-23T14:30:00Z" w16du:dateUtc="2024-09-23T13:30:00Z">
                <w:r w:rsidR="00595008" w:rsidDel="00754DC7">
                  <w:rPr>
                    <w:rFonts w:ascii="Times New Roman" w:eastAsia="Times New Roman" w:hAnsi="Times New Roman"/>
                    <w:color w:val="000000"/>
                    <w:sz w:val="18"/>
                    <w:szCs w:val="18"/>
                    <w:lang w:val="fr-SN" w:eastAsia="fr-SN"/>
                    <w14:ligatures w14:val="none"/>
                  </w:rPr>
                  <w:delText>sent</w:delText>
                </w:r>
              </w:del>
            </w:ins>
          </w:p>
        </w:tc>
      </w:tr>
      <w:tr w:rsidR="00D6283B" w:rsidRPr="00D6283B" w:rsidDel="00754DC7" w14:paraId="36D7EFA8" w14:textId="383DE471" w:rsidTr="00D6283B">
        <w:trPr>
          <w:trHeight w:val="540"/>
          <w:del w:id="37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0236" w14:textId="64AB8DBD" w:rsidR="00D6283B" w:rsidRPr="00D6283B" w:rsidDel="00754DC7" w:rsidRDefault="00D6283B" w:rsidP="00D6283B">
            <w:pPr>
              <w:spacing w:after="0" w:line="240" w:lineRule="auto"/>
              <w:jc w:val="both"/>
              <w:rPr>
                <w:del w:id="38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39" w:author="Nahos IGALO MOUSSAVOU" w:date="2024-09-23T14:30:00Z" w16du:dateUtc="2024-09-23T13:30:00Z">
              <w:r w:rsidRPr="00754DC7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fr-SN"/>
                  <w14:ligatures w14:val="none"/>
                  <w:rPrChange w:id="40" w:author="Nahos IGALO MOUSSAVOU" w:date="2024-09-23T14:30:00Z" w16du:dateUtc="2024-09-23T13:30:00Z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en-GB" w:eastAsia="fr-SN"/>
                      <w14:ligatures w14:val="none"/>
                    </w:rPr>
                  </w:rPrChange>
                </w:rPr>
                <w:delText>M.  Lewis BACHAMA</w:delText>
              </w:r>
            </w:del>
            <w:ins w:id="41" w:author="Catherine EYEANG EPSE MVE CARRE" w:date="2024-09-11T13:26:00Z" w16du:dateUtc="2024-09-11T12:26:00Z">
              <w:del w:id="42" w:author="Nahos IGALO MOUSSAVOU" w:date="2024-09-23T14:30:00Z" w16du:dateUtc="2024-09-23T13:30:00Z">
                <w:r w:rsidR="00595008" w:rsidRPr="00754DC7" w:rsidDel="00754DC7">
                  <w:rPr>
                    <w:rFonts w:ascii="Times New Roman" w:eastAsia="Times New Roman" w:hAnsi="Times New Roman"/>
                    <w:b/>
                    <w:bCs/>
                    <w:sz w:val="18"/>
                    <w:szCs w:val="18"/>
                    <w:lang w:eastAsia="fr-SN"/>
                    <w14:ligatures w14:val="none"/>
                    <w:rPrChange w:id="43" w:author="Nahos IGALO MOUSSAVOU" w:date="2024-09-23T14:30:00Z" w16du:dateUtc="2024-09-23T13:30:00Z">
                      <w:rPr>
                        <w:rFonts w:ascii="Times New Roman" w:eastAsia="Times New Roman" w:hAnsi="Times New Roman"/>
                        <w:b/>
                        <w:bCs/>
                        <w:sz w:val="18"/>
                        <w:szCs w:val="18"/>
                        <w:lang w:val="en-GB" w:eastAsia="fr-SN"/>
                        <w14:ligatures w14:val="none"/>
                      </w:rPr>
                    </w:rPrChange>
                  </w:rPr>
                  <w:delText xml:space="preserve"> représenté par M. Lin Régis </w:delText>
                </w:r>
              </w:del>
            </w:ins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A815" w14:textId="000D9020" w:rsidR="00D6283B" w:rsidRPr="00D6283B" w:rsidDel="00754DC7" w:rsidRDefault="00D6283B" w:rsidP="00D6283B">
            <w:pPr>
              <w:spacing w:after="0" w:line="240" w:lineRule="auto"/>
              <w:rPr>
                <w:del w:id="44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45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 xml:space="preserve">Responsable Crédit 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5E1EFE" w14:textId="06F9CD19" w:rsidR="00D6283B" w:rsidRPr="00D6283B" w:rsidDel="00754DC7" w:rsidRDefault="00D6283B" w:rsidP="00D6283B">
            <w:pPr>
              <w:spacing w:after="0" w:line="240" w:lineRule="auto"/>
              <w:rPr>
                <w:del w:id="46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47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6BE30FB8" w14:textId="66647597" w:rsidTr="00D6283B">
        <w:trPr>
          <w:trHeight w:val="570"/>
          <w:del w:id="48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E3C4" w14:textId="53EAC78A" w:rsidR="00D6283B" w:rsidRPr="00D6283B" w:rsidDel="00754DC7" w:rsidRDefault="00D6283B" w:rsidP="00D6283B">
            <w:pPr>
              <w:spacing w:after="0" w:line="240" w:lineRule="auto"/>
              <w:jc w:val="both"/>
              <w:rPr>
                <w:del w:id="49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50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GB" w:eastAsia="fr-SN"/>
                  <w14:ligatures w14:val="none"/>
                </w:rPr>
                <w:delText>M. Abdoul Faye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B809C" w14:textId="20583B64" w:rsidR="00D6283B" w:rsidRPr="00D6283B" w:rsidDel="00754DC7" w:rsidRDefault="00D6283B" w:rsidP="00D6283B">
            <w:pPr>
              <w:spacing w:after="0" w:line="240" w:lineRule="auto"/>
              <w:rPr>
                <w:del w:id="51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52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Responsable Stratégique de l'Exploitation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61D988" w14:textId="21DAEA8A" w:rsidR="00D6283B" w:rsidRPr="00D6283B" w:rsidDel="00754DC7" w:rsidRDefault="00D6283B" w:rsidP="00D6283B">
            <w:pPr>
              <w:spacing w:after="0" w:line="240" w:lineRule="auto"/>
              <w:rPr>
                <w:del w:id="53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54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5F7E7CEF" w14:textId="639B9ABF" w:rsidTr="00D6283B">
        <w:trPr>
          <w:trHeight w:val="570"/>
          <w:del w:id="55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F378" w14:textId="1798341F" w:rsidR="00D6283B" w:rsidRPr="00D6283B" w:rsidDel="00754DC7" w:rsidRDefault="00D6283B" w:rsidP="00D6283B">
            <w:pPr>
              <w:spacing w:after="0" w:line="240" w:lineRule="auto"/>
              <w:rPr>
                <w:del w:id="56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57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>M. Ginère ESSIE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EEC2F" w14:textId="34A74D9E" w:rsidR="00D6283B" w:rsidRPr="00D6283B" w:rsidDel="00754DC7" w:rsidRDefault="00D6283B" w:rsidP="00D6283B">
            <w:pPr>
              <w:spacing w:after="0" w:line="240" w:lineRule="auto"/>
              <w:rPr>
                <w:del w:id="58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59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Responsable retail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277349" w14:textId="300FA78D" w:rsidR="00D6283B" w:rsidRPr="00D6283B" w:rsidDel="00754DC7" w:rsidRDefault="00D6283B" w:rsidP="00D6283B">
            <w:pPr>
              <w:spacing w:after="0" w:line="240" w:lineRule="auto"/>
              <w:rPr>
                <w:del w:id="60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61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41CC10C8" w14:textId="5FB79D33" w:rsidTr="00D6283B">
        <w:trPr>
          <w:trHeight w:val="570"/>
          <w:del w:id="62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CD5A" w14:textId="1F0B49F3" w:rsidR="00D6283B" w:rsidRPr="00754DC7" w:rsidDel="00754DC7" w:rsidRDefault="00D6283B" w:rsidP="00D6283B">
            <w:pPr>
              <w:spacing w:after="0" w:line="240" w:lineRule="auto"/>
              <w:rPr>
                <w:del w:id="63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en-US" w:eastAsia="fr-SN"/>
                <w14:ligatures w14:val="none"/>
                <w:rPrChange w:id="64" w:author="Nahos IGALO MOUSSAVOU" w:date="2024-09-23T14:30:00Z" w16du:dateUtc="2024-09-23T13:30:00Z">
                  <w:rPr>
                    <w:del w:id="65" w:author="Nahos IGALO MOUSSAVOU" w:date="2024-09-23T14:30:00Z" w16du:dateUtc="2024-09-23T13:30:00Z"/>
                    <w:rFonts w:ascii="Times New Roman" w:eastAsia="Times New Roman" w:hAnsi="Times New Roman"/>
                    <w:b/>
                    <w:bCs/>
                    <w:sz w:val="18"/>
                    <w:szCs w:val="18"/>
                    <w:lang w:val="fr-SN" w:eastAsia="fr-SN"/>
                    <w14:ligatures w14:val="none"/>
                  </w:rPr>
                </w:rPrChange>
              </w:rPr>
            </w:pPr>
            <w:del w:id="66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>Mme Catherine EYEANG épouse MVE CARE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1AA4C" w14:textId="7358490A" w:rsidR="00D6283B" w:rsidRPr="00D6283B" w:rsidDel="00754DC7" w:rsidRDefault="00D6283B" w:rsidP="00D6283B">
            <w:pPr>
              <w:spacing w:after="0" w:line="240" w:lineRule="auto"/>
              <w:rPr>
                <w:del w:id="67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68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Responsable Juridique &amp; Gouvernance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FEECB8" w14:textId="4A05E88F" w:rsidR="00D6283B" w:rsidRPr="00D6283B" w:rsidDel="00754DC7" w:rsidRDefault="00D6283B" w:rsidP="00D6283B">
            <w:pPr>
              <w:spacing w:after="0" w:line="240" w:lineRule="auto"/>
              <w:rPr>
                <w:del w:id="69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70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0F538FDD" w14:textId="14543837" w:rsidTr="00D6283B">
        <w:trPr>
          <w:trHeight w:val="590"/>
          <w:del w:id="71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9C80" w14:textId="570E9EE7" w:rsidR="00D6283B" w:rsidRPr="00D6283B" w:rsidDel="00754DC7" w:rsidRDefault="00D6283B" w:rsidP="00D6283B">
            <w:pPr>
              <w:spacing w:after="0" w:line="240" w:lineRule="auto"/>
              <w:rPr>
                <w:del w:id="72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73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 xml:space="preserve"> M. Kuma AHANOGBE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CBE28" w14:textId="10C18FAA" w:rsidR="00D6283B" w:rsidRPr="00D6283B" w:rsidDel="00754DC7" w:rsidRDefault="00D6283B" w:rsidP="00D6283B">
            <w:pPr>
              <w:spacing w:after="0" w:line="240" w:lineRule="auto"/>
              <w:rPr>
                <w:del w:id="74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75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Chef d'Agence Louis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17CE56" w14:textId="65088E9E" w:rsidR="00D6283B" w:rsidRPr="00D6283B" w:rsidDel="00754DC7" w:rsidRDefault="00D6283B" w:rsidP="00D6283B">
            <w:pPr>
              <w:spacing w:after="0" w:line="240" w:lineRule="auto"/>
              <w:rPr>
                <w:del w:id="76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77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0BD8A8FB" w14:textId="7554BA4C" w:rsidTr="00D6283B">
        <w:trPr>
          <w:trHeight w:val="620"/>
          <w:del w:id="78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C3DD" w14:textId="79FD7367" w:rsidR="00D6283B" w:rsidRPr="00D6283B" w:rsidDel="00754DC7" w:rsidRDefault="00D6283B" w:rsidP="00D6283B">
            <w:pPr>
              <w:spacing w:after="0" w:line="240" w:lineRule="auto"/>
              <w:rPr>
                <w:del w:id="79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80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>M. Armel SAFOU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0C011" w14:textId="61157548" w:rsidR="00D6283B" w:rsidRPr="00D6283B" w:rsidDel="00754DC7" w:rsidRDefault="00D6283B" w:rsidP="00D6283B">
            <w:pPr>
              <w:spacing w:after="0" w:line="240" w:lineRule="auto"/>
              <w:rPr>
                <w:del w:id="81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82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 xml:space="preserve">Chef d'Agence PK12 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350A4B" w14:textId="533D64E6" w:rsidR="00D6283B" w:rsidRPr="00D6283B" w:rsidDel="00754DC7" w:rsidRDefault="00D6283B" w:rsidP="00D6283B">
            <w:pPr>
              <w:spacing w:after="0" w:line="240" w:lineRule="auto"/>
              <w:rPr>
                <w:del w:id="83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84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2B666354" w14:textId="76FFCB48" w:rsidTr="00D6283B">
        <w:trPr>
          <w:trHeight w:val="570"/>
          <w:del w:id="85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4E79" w14:textId="017E61C0" w:rsidR="00D6283B" w:rsidRPr="00D6283B" w:rsidDel="00754DC7" w:rsidRDefault="00D6283B" w:rsidP="00D6283B">
            <w:pPr>
              <w:spacing w:after="0" w:line="240" w:lineRule="auto"/>
              <w:rPr>
                <w:del w:id="86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87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 xml:space="preserve">Mme Clarisse GOMIS 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A2EA8" w14:textId="77AC1AFE" w:rsidR="00D6283B" w:rsidRPr="00D6283B" w:rsidDel="00754DC7" w:rsidRDefault="00D6283B" w:rsidP="00D6283B">
            <w:pPr>
              <w:spacing w:after="0" w:line="240" w:lineRule="auto"/>
              <w:rPr>
                <w:del w:id="88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89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 xml:space="preserve">Chef d'Agence BESSIEUX 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0CAD70" w14:textId="7CE84DDB" w:rsidR="00D6283B" w:rsidRPr="00D6283B" w:rsidDel="00754DC7" w:rsidRDefault="00D6283B" w:rsidP="00D6283B">
            <w:pPr>
              <w:spacing w:after="0" w:line="240" w:lineRule="auto"/>
              <w:rPr>
                <w:del w:id="90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91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4A22BCBA" w14:textId="53D52DD0" w:rsidTr="00D6283B">
        <w:trPr>
          <w:trHeight w:val="570"/>
          <w:del w:id="92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457D" w14:textId="56E23AC6" w:rsidR="00D6283B" w:rsidRPr="00D6283B" w:rsidDel="00754DC7" w:rsidRDefault="00D6283B" w:rsidP="00D6283B">
            <w:pPr>
              <w:spacing w:after="0" w:line="240" w:lineRule="auto"/>
              <w:rPr>
                <w:del w:id="93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94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 xml:space="preserve">Mme Rabiatou SANOU </w:delText>
              </w:r>
              <w:r w:rsidRPr="00562D53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>é</w:delText>
              </w:r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>pouse TSOUMOU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F9A30" w14:textId="4FD9E38D" w:rsidR="00D6283B" w:rsidRPr="00D6283B" w:rsidDel="00754DC7" w:rsidRDefault="00D6283B" w:rsidP="00D6283B">
            <w:pPr>
              <w:spacing w:after="0" w:line="240" w:lineRule="auto"/>
              <w:rPr>
                <w:del w:id="95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96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 xml:space="preserve">Chef d'Agence Léon Mba 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AAEBBE" w14:textId="6E8733A5" w:rsidR="00D6283B" w:rsidRPr="00D6283B" w:rsidDel="00754DC7" w:rsidRDefault="00D6283B" w:rsidP="00D6283B">
            <w:pPr>
              <w:spacing w:after="0" w:line="240" w:lineRule="auto"/>
              <w:rPr>
                <w:del w:id="97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98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  <w:tr w:rsidR="00D6283B" w:rsidRPr="00D6283B" w:rsidDel="00754DC7" w14:paraId="3F716BA1" w14:textId="746D09C6" w:rsidTr="00562D53">
        <w:trPr>
          <w:trHeight w:val="406"/>
          <w:del w:id="99" w:author="Nahos IGALO MOUSSAVOU" w:date="2024-09-23T14:30:00Z" w16du:dateUtc="2024-09-23T13:30:00Z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F0A35" w14:textId="1D18FEE7" w:rsidR="00D6283B" w:rsidRPr="00D6283B" w:rsidDel="00754DC7" w:rsidRDefault="00D6283B" w:rsidP="00D6283B">
            <w:pPr>
              <w:spacing w:after="0" w:line="240" w:lineRule="auto"/>
              <w:rPr>
                <w:del w:id="100" w:author="Nahos IGALO MOUSSAVOU" w:date="2024-09-23T14:30:00Z" w16du:dateUtc="2024-09-23T13:30:00Z"/>
                <w:rFonts w:ascii="Times New Roman" w:eastAsia="Times New Roman" w:hAnsi="Times New Roman"/>
                <w:b/>
                <w:bCs/>
                <w:sz w:val="18"/>
                <w:szCs w:val="18"/>
                <w:lang w:val="fr-SN" w:eastAsia="fr-SN"/>
                <w14:ligatures w14:val="none"/>
              </w:rPr>
            </w:pPr>
            <w:del w:id="101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 xml:space="preserve">M. </w:delText>
              </w:r>
              <w:r w:rsidR="003C7F62" w:rsidDel="00754DC7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val="en-US" w:eastAsia="fr-SN"/>
                  <w14:ligatures w14:val="none"/>
                </w:rPr>
                <w:delText>MAKITA WILLY</w:delText>
              </w:r>
            </w:del>
          </w:p>
        </w:tc>
        <w:tc>
          <w:tcPr>
            <w:tcW w:w="3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7568B" w14:textId="5157D9C4" w:rsidR="00D6283B" w:rsidRPr="00D6283B" w:rsidDel="00754DC7" w:rsidRDefault="00D6283B" w:rsidP="00D6283B">
            <w:pPr>
              <w:spacing w:after="0" w:line="240" w:lineRule="auto"/>
              <w:rPr>
                <w:del w:id="102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103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Chef d'Agence Nzeng Ayong</w:delText>
              </w:r>
            </w:del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2FCA52" w14:textId="5E516A6F" w:rsidR="00D6283B" w:rsidRPr="00D6283B" w:rsidDel="00754DC7" w:rsidRDefault="00D6283B" w:rsidP="00D6283B">
            <w:pPr>
              <w:spacing w:after="0" w:line="240" w:lineRule="auto"/>
              <w:rPr>
                <w:del w:id="104" w:author="Nahos IGALO MOUSSAVOU" w:date="2024-09-23T14:30:00Z" w16du:dateUtc="2024-09-23T13:30:00Z"/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del w:id="105" w:author="Nahos IGALO MOUSSAVOU" w:date="2024-09-23T14:30:00Z" w16du:dateUtc="2024-09-23T13:30:00Z">
              <w:r w:rsidRPr="00D6283B" w:rsidDel="00754DC7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delText> </w:delText>
              </w:r>
            </w:del>
          </w:p>
        </w:tc>
      </w:tr>
    </w:tbl>
    <w:p w14:paraId="12D2AB89" w14:textId="77777777" w:rsidR="00246337" w:rsidRPr="00562D53" w:rsidRDefault="00246337" w:rsidP="005D602D">
      <w:pPr>
        <w:spacing w:line="240" w:lineRule="auto"/>
        <w:jc w:val="both"/>
        <w:rPr>
          <w:rFonts w:ascii="Times New Roman" w:hAnsi="Times New Roman"/>
          <w:b/>
          <w:color w:val="C45911" w:themeColor="accent2" w:themeShade="BF"/>
          <w:sz w:val="18"/>
          <w:szCs w:val="18"/>
          <w:u w:val="single"/>
        </w:rPr>
      </w:pPr>
    </w:p>
    <w:tbl>
      <w:tblPr>
        <w:tblW w:w="14882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36"/>
        <w:gridCol w:w="5670"/>
      </w:tblGrid>
      <w:tr w:rsidR="005D602D" w:rsidRPr="00562D53" w14:paraId="1CD3BC49" w14:textId="77777777" w:rsidTr="00246337">
        <w:trPr>
          <w:trHeight w:val="61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97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  <w:tblPrChange w:id="106" w:author="Nahos IGALO MOUSSAVOU" w:date="2024-09-23T14:30:00Z" w16du:dateUtc="2024-09-23T13:30:00Z">
                <w:tblPr>
                  <w:tblW w:w="10976" w:type="dxa"/>
                  <w:tblCellMar>
                    <w:left w:w="70" w:type="dxa"/>
                    <w:right w:w="70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1441"/>
              <w:gridCol w:w="910"/>
              <w:gridCol w:w="1336"/>
              <w:gridCol w:w="910"/>
              <w:gridCol w:w="1418"/>
              <w:gridCol w:w="992"/>
              <w:gridCol w:w="1560"/>
              <w:gridCol w:w="992"/>
              <w:gridCol w:w="1417"/>
              <w:tblGridChange w:id="107">
                <w:tblGrid>
                  <w:gridCol w:w="1441"/>
                  <w:gridCol w:w="910"/>
                  <w:gridCol w:w="1336"/>
                  <w:gridCol w:w="910"/>
                  <w:gridCol w:w="1418"/>
                  <w:gridCol w:w="992"/>
                  <w:gridCol w:w="1560"/>
                  <w:gridCol w:w="992"/>
                  <w:gridCol w:w="1417"/>
                </w:tblGrid>
              </w:tblGridChange>
            </w:tblGrid>
            <w:tr w:rsidR="00246337" w:rsidRPr="00246337" w14:paraId="00B2ADE4" w14:textId="77777777" w:rsidTr="00754DC7">
              <w:trPr>
                <w:trHeight w:val="290"/>
                <w:trPrChange w:id="108" w:author="Nahos IGALO MOUSSAVOU" w:date="2024-09-23T14:30:00Z" w16du:dateUtc="2024-09-23T13:30:00Z">
                  <w:trPr>
                    <w:trHeight w:val="290"/>
                  </w:trPr>
                </w:trPrChange>
              </w:trPr>
              <w:tc>
                <w:tcPr>
                  <w:tcW w:w="10976" w:type="dxa"/>
                  <w:gridSpan w:val="9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FFC000"/>
                  <w:vAlign w:val="center"/>
                  <w:tcPrChange w:id="109" w:author="Nahos IGALO MOUSSAVOU" w:date="2024-09-23T14:30:00Z" w16du:dateUtc="2024-09-23T13:30:00Z">
                    <w:tcPr>
                      <w:tcW w:w="10976" w:type="dxa"/>
                      <w:gridSpan w:val="9"/>
                      <w:tcBorders>
                        <w:top w:val="single" w:sz="8" w:space="0" w:color="auto"/>
                        <w:left w:val="single" w:sz="8" w:space="0" w:color="auto"/>
                        <w:bottom w:val="single" w:sz="4" w:space="0" w:color="auto"/>
                        <w:right w:val="single" w:sz="8" w:space="0" w:color="000000"/>
                      </w:tcBorders>
                      <w:shd w:val="clear" w:color="000000" w:fill="FFC000"/>
                      <w:vAlign w:val="center"/>
                    </w:tcPr>
                  </w:tcPrChange>
                </w:tcPr>
                <w:p w14:paraId="34D5949A" w14:textId="00235A45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1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RECAPITULATIF </w:delText>
                    </w:r>
                  </w:del>
                </w:p>
              </w:tc>
            </w:tr>
            <w:tr w:rsidR="00246337" w:rsidRPr="00562D53" w14:paraId="5DD205C1" w14:textId="77777777" w:rsidTr="00754DC7">
              <w:trPr>
                <w:trHeight w:val="290"/>
                <w:trPrChange w:id="111" w:author="Nahos IGALO MOUSSAVOU" w:date="2024-09-23T14:30:00Z" w16du:dateUtc="2024-09-23T13:30:00Z">
                  <w:trPr>
                    <w:trHeight w:val="290"/>
                  </w:trPr>
                </w:trPrChange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tcPrChange w:id="112" w:author="Nahos IGALO MOUSSAVOU" w:date="2024-09-23T14:30:00Z" w16du:dateUtc="2024-09-23T13:30:00Z">
                    <w:tcPr>
                      <w:tcW w:w="1441" w:type="dxa"/>
                      <w:tcBorders>
                        <w:top w:val="nil"/>
                        <w:left w:val="single" w:sz="8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61C5C46A" w14:textId="08CEB3DB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13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</w:p>
              </w:tc>
              <w:tc>
                <w:tcPr>
                  <w:tcW w:w="22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BE2D5"/>
                  <w:noWrap/>
                  <w:vAlign w:val="bottom"/>
                  <w:tcPrChange w:id="114" w:author="Nahos IGALO MOUSSAVOU" w:date="2024-09-23T14:30:00Z" w16du:dateUtc="2024-09-23T13:30:00Z">
                    <w:tcPr>
                      <w:tcW w:w="2246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FBE2D5"/>
                      <w:noWrap/>
                      <w:vAlign w:val="bottom"/>
                    </w:tcPr>
                  </w:tcPrChange>
                </w:tcPr>
                <w:p w14:paraId="7B0D0660" w14:textId="65910DE3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15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Corporate</w:delText>
                    </w:r>
                  </w:del>
                </w:p>
              </w:tc>
              <w:tc>
                <w:tcPr>
                  <w:tcW w:w="232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1F0C8"/>
                  <w:noWrap/>
                  <w:vAlign w:val="bottom"/>
                  <w:tcPrChange w:id="116" w:author="Nahos IGALO MOUSSAVOU" w:date="2024-09-23T14:30:00Z" w16du:dateUtc="2024-09-23T13:30:00Z">
                    <w:tcPr>
                      <w:tcW w:w="2328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1F0C8"/>
                      <w:noWrap/>
                      <w:vAlign w:val="bottom"/>
                    </w:tcPr>
                  </w:tcPrChange>
                </w:tcPr>
                <w:p w14:paraId="3DBA7D72" w14:textId="624754E7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17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Retail</w:delText>
                    </w:r>
                  </w:del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tcPrChange w:id="118" w:author="Nahos IGALO MOUSSAVOU" w:date="2024-09-23T14:30:00Z" w16du:dateUtc="2024-09-23T13:30:00Z">
                    <w:tcPr>
                      <w:tcW w:w="2552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F2CEEF"/>
                      <w:noWrap/>
                      <w:vAlign w:val="bottom"/>
                    </w:tcPr>
                  </w:tcPrChange>
                </w:tcPr>
                <w:p w14:paraId="366B5FE6" w14:textId="36C5EDFA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19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PP Commerçants</w:delText>
                    </w:r>
                  </w:del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FF0000"/>
                  <w:noWrap/>
                  <w:vAlign w:val="bottom"/>
                  <w:tcPrChange w:id="120" w:author="Nahos IGALO MOUSSAVOU" w:date="2024-09-23T14:30:00Z" w16du:dateUtc="2024-09-23T13:30:00Z">
                    <w:tcPr>
                      <w:tcW w:w="2409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8" w:space="0" w:color="000000"/>
                      </w:tcBorders>
                      <w:shd w:val="clear" w:color="000000" w:fill="FF0000"/>
                      <w:noWrap/>
                      <w:vAlign w:val="bottom"/>
                    </w:tcPr>
                  </w:tcPrChange>
                </w:tcPr>
                <w:p w14:paraId="504ABA18" w14:textId="674AAC6E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21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Total</w:delText>
                    </w:r>
                  </w:del>
                </w:p>
              </w:tc>
            </w:tr>
            <w:tr w:rsidR="00246337" w:rsidRPr="00562D53" w14:paraId="13387697" w14:textId="77777777" w:rsidTr="00754DC7">
              <w:trPr>
                <w:trHeight w:val="290"/>
                <w:trPrChange w:id="122" w:author="Nahos IGALO MOUSSAVOU" w:date="2024-09-23T14:30:00Z" w16du:dateUtc="2024-09-23T13:30:00Z">
                  <w:trPr>
                    <w:trHeight w:val="290"/>
                  </w:trPr>
                </w:trPrChange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23" w:author="Nahos IGALO MOUSSAVOU" w:date="2024-09-23T14:30:00Z" w16du:dateUtc="2024-09-23T13:30:00Z">
                    <w:tcPr>
                      <w:tcW w:w="1441" w:type="dxa"/>
                      <w:tcBorders>
                        <w:top w:val="nil"/>
                        <w:left w:val="single" w:sz="8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5D33B18D" w14:textId="7FB5C541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2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Types de dossier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25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232F5267" w14:textId="56A47F55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2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Nombre </w:delText>
                    </w:r>
                  </w:del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27" w:author="Nahos IGALO MOUSSAVOU" w:date="2024-09-23T14:30:00Z" w16du:dateUtc="2024-09-23T13:30:00Z">
                    <w:tcPr>
                      <w:tcW w:w="1336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69790DA3" w14:textId="5FD3AD19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28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Montant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 – F CFA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29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640D0659" w14:textId="51F75734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3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Nombre </w:delText>
                    </w:r>
                  </w:del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31" w:author="Nahos IGALO MOUSSAVOU" w:date="2024-09-23T14:30:00Z" w16du:dateUtc="2024-09-23T13:30:00Z">
                    <w:tcPr>
                      <w:tcW w:w="1418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62B95FE5" w14:textId="26CE4344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32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Montant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 – F CFA</w:delText>
                    </w:r>
                  </w:del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33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7CA0ACAE" w14:textId="5AEFCA1D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3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Nombre </w:delText>
                    </w:r>
                  </w:del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35" w:author="Nahos IGALO MOUSSAVOU" w:date="2024-09-23T14:30:00Z" w16du:dateUtc="2024-09-23T13:30:00Z">
                    <w:tcPr>
                      <w:tcW w:w="156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3B0D7CE8" w14:textId="7D7DB759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3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Montant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 – F CFA</w:delText>
                    </w:r>
                  </w:del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vAlign w:val="center"/>
                  <w:tcPrChange w:id="137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0F7DA720" w14:textId="2E487D87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38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Nombre </w:delText>
                    </w:r>
                  </w:del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E6F5"/>
                  <w:vAlign w:val="center"/>
                  <w:tcPrChange w:id="139" w:author="Nahos IGALO MOUSSAVOU" w:date="2024-09-23T14:30:00Z" w16du:dateUtc="2024-09-23T13:30:00Z">
                    <w:tcPr>
                      <w:tcW w:w="141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8" w:space="0" w:color="auto"/>
                      </w:tcBorders>
                      <w:shd w:val="clear" w:color="000000" w:fill="C0E6F5"/>
                      <w:vAlign w:val="center"/>
                    </w:tcPr>
                  </w:tcPrChange>
                </w:tcPr>
                <w:p w14:paraId="62813E1B" w14:textId="4DBB8775" w:rsidR="00246337" w:rsidRPr="00246337" w:rsidRDefault="00246337" w:rsidP="002463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4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Montant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b/>
                        <w:bCs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 – F CFA</w:delText>
                    </w:r>
                  </w:del>
                </w:p>
              </w:tc>
            </w:tr>
            <w:tr w:rsidR="00246337" w:rsidRPr="00562D53" w14:paraId="07DE73BF" w14:textId="77777777" w:rsidTr="00754DC7">
              <w:trPr>
                <w:trHeight w:val="290"/>
                <w:trPrChange w:id="141" w:author="Nahos IGALO MOUSSAVOU" w:date="2024-09-23T14:30:00Z" w16du:dateUtc="2024-09-23T13:30:00Z">
                  <w:trPr>
                    <w:trHeight w:val="290"/>
                  </w:trPr>
                </w:trPrChange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tcPrChange w:id="142" w:author="Nahos IGALO MOUSSAVOU" w:date="2024-09-23T14:30:00Z" w16du:dateUtc="2024-09-23T13:30:00Z">
                    <w:tcPr>
                      <w:tcW w:w="1441" w:type="dxa"/>
                      <w:tcBorders>
                        <w:top w:val="nil"/>
                        <w:left w:val="single" w:sz="8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bottom"/>
                    </w:tcPr>
                  </w:tcPrChange>
                </w:tcPr>
                <w:p w14:paraId="782A3E18" w14:textId="5A851E51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43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Dossiers présentés 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44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079D0440" w14:textId="6636AC84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45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46" w:author="Catherine EYEANG EPSE MVE CARRE" w:date="2024-09-11T13:45:00Z" w16du:dateUtc="2024-09-11T12:45:00Z">
                    <w:del w:id="147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4</w:delText>
                      </w:r>
                    </w:del>
                  </w:ins>
                  <w:del w:id="148" w:author="Nahos IGALO MOUSSAVOU" w:date="2024-09-23T14:30:00Z" w16du:dateUtc="2024-09-23T13:30:00Z"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5</w:delText>
                    </w:r>
                  </w:del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49" w:author="Nahos IGALO MOUSSAVOU" w:date="2024-09-23T14:30:00Z" w16du:dateUtc="2024-09-23T13:30:00Z">
                    <w:tcPr>
                      <w:tcW w:w="1336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2DB8C386" w14:textId="026CFB0C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5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51" w:author="Catherine EYEANG EPSE MVE CARRE" w:date="2024-09-11T13:45:00Z" w16du:dateUtc="2024-09-11T12:45:00Z">
                    <w:del w:id="152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92</w:delText>
                      </w:r>
                    </w:del>
                  </w:ins>
                  <w:del w:id="153" w:author="Nahos IGALO MOUSSAVOU" w:date="2024-09-23T14:30:00Z" w16du:dateUtc="2024-09-23T13:30:00Z"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107 000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 000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54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2431AEF8" w14:textId="02CFEA3A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55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56" w:author="Catherine EYEANG EPSE MVE CARRE" w:date="2024-09-11T13:45:00Z" w16du:dateUtc="2024-09-11T12:45:00Z">
                    <w:del w:id="157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2</w:delText>
                      </w:r>
                    </w:del>
                  </w:ins>
                  <w:del w:id="158" w:author="Nahos IGALO MOUSSAVOU" w:date="2024-09-23T14:30:00Z" w16du:dateUtc="2024-09-23T13:30:00Z"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1</w:delText>
                    </w:r>
                  </w:del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59" w:author="Nahos IGALO MOUSSAVOU" w:date="2024-09-23T14:30:00Z" w16du:dateUtc="2024-09-23T13:30:00Z">
                    <w:tcPr>
                      <w:tcW w:w="1418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211217EB" w14:textId="5FB996BD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6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7</w:delText>
                    </w:r>
                  </w:del>
                  <w:ins w:id="161" w:author="Catherine EYEANG EPSE MVE CARRE" w:date="2024-09-11T13:50:00Z" w16du:dateUtc="2024-09-11T12:50:00Z">
                    <w:del w:id="162" w:author="Nahos IGALO MOUSSAVOU" w:date="2024-09-23T14:30:00Z" w16du:dateUtc="2024-09-23T13:30:00Z">
                      <w:r w:rsidR="002F1B35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22 600 000</w:delText>
                      </w:r>
                    </w:del>
                  </w:ins>
                  <w:del w:id="163" w:author="Nahos IGALO MOUSSAVOU" w:date="2024-09-23T14:30:00Z" w16du:dateUtc="2024-09-23T13:30:00Z"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 6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00 000</w:delText>
                    </w:r>
                  </w:del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64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4E2C5236" w14:textId="7054E748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65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1</w:delText>
                    </w:r>
                  </w:del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66" w:author="Nahos IGALO MOUSSAVOU" w:date="2024-09-23T14:30:00Z" w16du:dateUtc="2024-09-23T13:30:00Z">
                    <w:tcPr>
                      <w:tcW w:w="156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155AB22B" w14:textId="63E6B123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67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2</w:delText>
                    </w:r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 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500 000</w:delText>
                    </w:r>
                  </w:del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68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371D936" w14:textId="512E649D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69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7</w:delText>
                    </w:r>
                  </w:del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tcPrChange w:id="170" w:author="Nahos IGALO MOUSSAVOU" w:date="2024-09-23T14:30:00Z" w16du:dateUtc="2024-09-23T13:30:00Z">
                    <w:tcPr>
                      <w:tcW w:w="141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1A6D24B" w14:textId="4443E981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71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  <w:r w:rsidR="004A274B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117 100 000</w:delText>
                    </w:r>
                  </w:del>
                </w:p>
              </w:tc>
            </w:tr>
            <w:tr w:rsidR="00246337" w:rsidRPr="00562D53" w14:paraId="53EE710C" w14:textId="77777777" w:rsidTr="00754DC7">
              <w:trPr>
                <w:trHeight w:val="570"/>
                <w:trPrChange w:id="172" w:author="Nahos IGALO MOUSSAVOU" w:date="2024-09-23T14:30:00Z" w16du:dateUtc="2024-09-23T13:30:00Z">
                  <w:trPr>
                    <w:trHeight w:val="570"/>
                  </w:trPr>
                </w:trPrChange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tcPrChange w:id="173" w:author="Nahos IGALO MOUSSAVOU" w:date="2024-09-23T14:30:00Z" w16du:dateUtc="2024-09-23T13:30:00Z">
                    <w:tcPr>
                      <w:tcW w:w="1441" w:type="dxa"/>
                      <w:tcBorders>
                        <w:top w:val="nil"/>
                        <w:left w:val="single" w:sz="8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bottom"/>
                    </w:tcPr>
                  </w:tcPrChange>
                </w:tcPr>
                <w:p w14:paraId="7C0B1A75" w14:textId="796EB2FD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7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Dossiers acceptés Corporates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75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10303EC" w14:textId="2BD2F02A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7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77" w:author="Catherine EYEANG EPSE MVE CARRE" w:date="2024-09-11T16:27:00Z" w16du:dateUtc="2024-09-11T15:27:00Z">
                    <w:del w:id="178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3</w:delText>
                      </w:r>
                    </w:del>
                  </w:ins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79" w:author="Nahos IGALO MOUSSAVOU" w:date="2024-09-23T14:30:00Z" w16du:dateUtc="2024-09-23T13:30:00Z">
                    <w:tcPr>
                      <w:tcW w:w="1336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7BBA53AA" w14:textId="0C9EC8DF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8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81" w:author="Catherine EYEANG EPSE MVE CARRE" w:date="2024-09-11T16:27:00Z" w16du:dateUtc="2024-09-11T15:27:00Z">
                    <w:del w:id="182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67</w:delText>
                      </w:r>
                    </w:del>
                  </w:ins>
                  <w:ins w:id="183" w:author="Catherine EYEANG EPSE MVE CARRE" w:date="2024-09-11T13:47:00Z" w16du:dateUtc="2024-09-11T12:47:00Z">
                    <w:del w:id="184" w:author="Nahos IGALO MOUSSAVOU" w:date="2024-09-23T14:30:00Z" w16du:dateUtc="2024-09-23T13:30:00Z">
                      <w:r w:rsidR="002F1B35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 000 000</w:delText>
                      </w:r>
                    </w:del>
                  </w:ins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85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3628A648" w14:textId="239B6590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8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87" w:author="Catherine EYEANG EPSE MVE CARRE" w:date="2024-09-11T13:46:00Z" w16du:dateUtc="2024-09-11T12:46:00Z">
                    <w:del w:id="188" w:author="Nahos IGALO MOUSSAVOU" w:date="2024-09-23T14:30:00Z" w16du:dateUtc="2024-09-23T13:30:00Z">
                      <w:r w:rsidR="002F1B35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2</w:delText>
                      </w:r>
                    </w:del>
                  </w:ins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89" w:author="Nahos IGALO MOUSSAVOU" w:date="2024-09-23T14:30:00Z" w16du:dateUtc="2024-09-23T13:30:00Z">
                    <w:tcPr>
                      <w:tcW w:w="1418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07FE602" w14:textId="0FACBED2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9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91" w:author="Catherine EYEANG EPSE MVE CARRE" w:date="2024-09-11T13:46:00Z" w16du:dateUtc="2024-09-11T12:46:00Z">
                    <w:del w:id="192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22 600 000</w:delText>
                      </w:r>
                    </w:del>
                  </w:ins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93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5A7AA00" w14:textId="3C165054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9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95" w:author="Catherine EYEANG EPSE MVE CARRE" w:date="2024-09-11T13:47:00Z" w16du:dateUtc="2024-09-11T12:47:00Z">
                    <w:del w:id="196" w:author="Nahos IGALO MOUSSAVOU" w:date="2024-09-23T14:30:00Z" w16du:dateUtc="2024-09-23T13:30:00Z">
                      <w:r w:rsidR="002F1B35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1</w:delText>
                      </w:r>
                    </w:del>
                  </w:ins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197" w:author="Nahos IGALO MOUSSAVOU" w:date="2024-09-23T14:30:00Z" w16du:dateUtc="2024-09-23T13:30:00Z">
                    <w:tcPr>
                      <w:tcW w:w="156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1C31A296" w14:textId="50FDDE64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198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199" w:author="Catherine EYEANG EPSE MVE CARRE" w:date="2024-09-11T13:47:00Z" w16du:dateUtc="2024-09-11T12:47:00Z">
                    <w:del w:id="200" w:author="Nahos IGALO MOUSSAVOU" w:date="2024-09-23T14:30:00Z" w16du:dateUtc="2024-09-23T13:30:00Z">
                      <w:r w:rsidR="002F1B35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2 500 000</w:delText>
                      </w:r>
                    </w:del>
                  </w:ins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01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37370D24" w14:textId="323F7249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02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03" w:author="Catherine EYEANG EPSE MVE CARRE" w:date="2024-09-11T16:27:00Z" w16du:dateUtc="2024-09-11T15:27:00Z">
                    <w:del w:id="204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6</w:delText>
                      </w:r>
                    </w:del>
                  </w:ins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tcPrChange w:id="205" w:author="Nahos IGALO MOUSSAVOU" w:date="2024-09-23T14:30:00Z" w16du:dateUtc="2024-09-23T13:30:00Z">
                    <w:tcPr>
                      <w:tcW w:w="141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5FFDDD7" w14:textId="437499FC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0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07" w:author="Catherine EYEANG EPSE MVE CARRE" w:date="2024-09-11T16:28:00Z" w16du:dateUtc="2024-09-11T15:28:00Z">
                    <w:del w:id="208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92</w:delText>
                      </w:r>
                    </w:del>
                  </w:ins>
                  <w:ins w:id="209" w:author="Catherine EYEANG EPSE MVE CARRE" w:date="2024-09-11T16:23:00Z" w16du:dateUtc="2024-09-11T15:23:00Z">
                    <w:del w:id="210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 100 000</w:delText>
                      </w:r>
                    </w:del>
                  </w:ins>
                </w:p>
              </w:tc>
            </w:tr>
            <w:tr w:rsidR="00804C0C" w:rsidRPr="00562D53" w:rsidDel="00E6319E" w14:paraId="6A1D4AA0" w14:textId="2676E1AC" w:rsidTr="00246337">
              <w:trPr>
                <w:trHeight w:val="570"/>
                <w:del w:id="211" w:author="Catherine EYEANG EPSE MVE CARRE" w:date="2024-09-11T16:25:00Z"/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A76815" w14:textId="684CE8FA" w:rsidR="00804C0C" w:rsidRPr="00246337" w:rsidDel="00E6319E" w:rsidRDefault="00804C0C" w:rsidP="00246337">
                  <w:pPr>
                    <w:spacing w:after="0" w:line="240" w:lineRule="auto"/>
                    <w:rPr>
                      <w:del w:id="212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13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Dossiers acceptés </w:delText>
                    </w:r>
                    <w:r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Retail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50C9CB" w14:textId="4FC4886A" w:rsidR="00804C0C" w:rsidRPr="00246337" w:rsidDel="00E6319E" w:rsidRDefault="00804C0C" w:rsidP="00246337">
                  <w:pPr>
                    <w:spacing w:after="0" w:line="240" w:lineRule="auto"/>
                    <w:rPr>
                      <w:del w:id="214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5A3443" w14:textId="41B2216D" w:rsidR="00804C0C" w:rsidRPr="00246337" w:rsidDel="00E6319E" w:rsidRDefault="00804C0C" w:rsidP="00246337">
                  <w:pPr>
                    <w:spacing w:after="0" w:line="240" w:lineRule="auto"/>
                    <w:rPr>
                      <w:del w:id="215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9394B5" w14:textId="69B9210C" w:rsidR="00804C0C" w:rsidRPr="00246337" w:rsidDel="00E6319E" w:rsidRDefault="00804C0C" w:rsidP="00246337">
                  <w:pPr>
                    <w:spacing w:after="0" w:line="240" w:lineRule="auto"/>
                    <w:rPr>
                      <w:del w:id="216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BC973B" w14:textId="7E35AA03" w:rsidR="00804C0C" w:rsidRPr="00246337" w:rsidDel="00E6319E" w:rsidRDefault="00804C0C" w:rsidP="00246337">
                  <w:pPr>
                    <w:spacing w:after="0" w:line="240" w:lineRule="auto"/>
                    <w:rPr>
                      <w:del w:id="217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802841B" w14:textId="6BC8416E" w:rsidR="00804C0C" w:rsidRPr="00246337" w:rsidDel="00E6319E" w:rsidRDefault="00804C0C" w:rsidP="00246337">
                  <w:pPr>
                    <w:spacing w:after="0" w:line="240" w:lineRule="auto"/>
                    <w:rPr>
                      <w:del w:id="218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92D932" w14:textId="7C82FB0A" w:rsidR="00804C0C" w:rsidRPr="00246337" w:rsidDel="00E6319E" w:rsidRDefault="00804C0C" w:rsidP="00246337">
                  <w:pPr>
                    <w:spacing w:after="0" w:line="240" w:lineRule="auto"/>
                    <w:rPr>
                      <w:del w:id="219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A347C0" w14:textId="47E5A5FE" w:rsidR="00804C0C" w:rsidRPr="00246337" w:rsidDel="00E6319E" w:rsidRDefault="00804C0C" w:rsidP="00246337">
                  <w:pPr>
                    <w:spacing w:after="0" w:line="240" w:lineRule="auto"/>
                    <w:rPr>
                      <w:del w:id="220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A0482DF" w14:textId="501DE8C0" w:rsidR="00804C0C" w:rsidRPr="00246337" w:rsidDel="00E6319E" w:rsidRDefault="00804C0C" w:rsidP="00246337">
                  <w:pPr>
                    <w:spacing w:after="0" w:line="240" w:lineRule="auto"/>
                    <w:rPr>
                      <w:del w:id="221" w:author="Catherine EYEANG EPSE MVE CARRE" w:date="2024-09-11T16:25:00Z" w16du:dateUtc="2024-09-11T15:25:00Z"/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</w:p>
              </w:tc>
            </w:tr>
            <w:tr w:rsidR="00246337" w:rsidRPr="00562D53" w14:paraId="21DC48CD" w14:textId="77777777" w:rsidTr="00754DC7">
              <w:trPr>
                <w:trHeight w:val="570"/>
                <w:trPrChange w:id="222" w:author="Nahos IGALO MOUSSAVOU" w:date="2024-09-23T14:30:00Z" w16du:dateUtc="2024-09-23T13:30:00Z">
                  <w:trPr>
                    <w:trHeight w:val="570"/>
                  </w:trPr>
                </w:trPrChange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tcPrChange w:id="223" w:author="Nahos IGALO MOUSSAVOU" w:date="2024-09-23T14:30:00Z" w16du:dateUtc="2024-09-23T13:30:00Z">
                    <w:tcPr>
                      <w:tcW w:w="1441" w:type="dxa"/>
                      <w:tcBorders>
                        <w:top w:val="nil"/>
                        <w:left w:val="single" w:sz="8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bottom"/>
                    </w:tcPr>
                  </w:tcPrChange>
                </w:tcPr>
                <w:p w14:paraId="7D73C16E" w14:textId="0E4C0421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2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Dossiers acceptés sous </w:delText>
                    </w:r>
                    <w:r w:rsidRPr="00562D53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réserve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25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CD0A4A0" w14:textId="02D8A96D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2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27" w:author="Catherine EYEANG EPSE MVE CARRE" w:date="2024-09-11T16:26:00Z" w16du:dateUtc="2024-09-11T15:26:00Z">
                    <w:del w:id="228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1</w:delText>
                      </w:r>
                    </w:del>
                  </w:ins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29" w:author="Nahos IGALO MOUSSAVOU" w:date="2024-09-23T14:30:00Z" w16du:dateUtc="2024-09-23T13:30:00Z">
                    <w:tcPr>
                      <w:tcW w:w="1336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4B487E24" w14:textId="054EC65F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3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31" w:author="Catherine EYEANG EPSE MVE CARRE" w:date="2024-09-11T16:26:00Z" w16du:dateUtc="2024-09-11T15:26:00Z">
                    <w:del w:id="232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25 000 000</w:delText>
                      </w:r>
                    </w:del>
                  </w:ins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33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371C1A1F" w14:textId="2C820622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3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35" w:author="Catherine EYEANG EPSE MVE CARRE" w:date="2024-09-11T16:26:00Z" w16du:dateUtc="2024-09-11T15:26:00Z">
                    <w:del w:id="236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N/A</w:delText>
                      </w:r>
                    </w:del>
                  </w:ins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37" w:author="Nahos IGALO MOUSSAVOU" w:date="2024-09-23T14:30:00Z" w16du:dateUtc="2024-09-23T13:30:00Z">
                    <w:tcPr>
                      <w:tcW w:w="1418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4C22F871" w14:textId="101711DF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38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39" w:author="Catherine EYEANG EPSE MVE CARRE" w:date="2024-09-11T16:26:00Z" w16du:dateUtc="2024-09-11T15:26:00Z">
                    <w:del w:id="240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N/A</w:delText>
                      </w:r>
                    </w:del>
                  </w:ins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41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74A1F771" w14:textId="5D9D886D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42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43" w:author="Catherine EYEANG EPSE MVE CARRE" w:date="2024-09-11T16:26:00Z" w16du:dateUtc="2024-09-11T15:26:00Z">
                    <w:del w:id="244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N/A</w:delText>
                      </w:r>
                    </w:del>
                  </w:ins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45" w:author="Nahos IGALO MOUSSAVOU" w:date="2024-09-23T14:30:00Z" w16du:dateUtc="2024-09-23T13:30:00Z">
                    <w:tcPr>
                      <w:tcW w:w="156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049E9594" w14:textId="73FD73B3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4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47" w:author="Catherine EYEANG EPSE MVE CARRE" w:date="2024-09-11T16:26:00Z" w16du:dateUtc="2024-09-11T15:26:00Z">
                    <w:del w:id="248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N/A</w:delText>
                      </w:r>
                    </w:del>
                  </w:ins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49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2DCF50E" w14:textId="27E14639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5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51" w:author="Catherine EYEANG EPSE MVE CARRE" w:date="2024-09-11T16:26:00Z" w16du:dateUtc="2024-09-11T15:26:00Z">
                    <w:del w:id="252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1</w:delText>
                      </w:r>
                    </w:del>
                  </w:ins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tcPrChange w:id="253" w:author="Nahos IGALO MOUSSAVOU" w:date="2024-09-23T14:30:00Z" w16du:dateUtc="2024-09-23T13:30:00Z">
                    <w:tcPr>
                      <w:tcW w:w="141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01B1ECF6" w14:textId="3941EE32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5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55" w:author="Catherine EYEANG EPSE MVE CARRE" w:date="2024-09-11T16:26:00Z" w16du:dateUtc="2024-09-11T15:26:00Z">
                    <w:del w:id="256" w:author="Nahos IGALO MOUSSAVOU" w:date="2024-09-23T14:30:00Z" w16du:dateUtc="2024-09-23T13:30:00Z">
                      <w:r w:rsidR="00E6319E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25 000</w:delText>
                      </w:r>
                    </w:del>
                  </w:ins>
                </w:p>
              </w:tc>
            </w:tr>
            <w:tr w:rsidR="00246337" w:rsidRPr="00562D53" w14:paraId="597BE14B" w14:textId="77777777" w:rsidTr="00754DC7">
              <w:trPr>
                <w:trHeight w:val="290"/>
                <w:trPrChange w:id="257" w:author="Nahos IGALO MOUSSAVOU" w:date="2024-09-23T14:30:00Z" w16du:dateUtc="2024-09-23T13:30:00Z">
                  <w:trPr>
                    <w:trHeight w:val="290"/>
                  </w:trPr>
                </w:trPrChange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tcPrChange w:id="258" w:author="Nahos IGALO MOUSSAVOU" w:date="2024-09-23T14:30:00Z" w16du:dateUtc="2024-09-23T13:30:00Z">
                    <w:tcPr>
                      <w:tcW w:w="1441" w:type="dxa"/>
                      <w:tcBorders>
                        <w:top w:val="nil"/>
                        <w:left w:val="single" w:sz="8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bottom"/>
                    </w:tcPr>
                  </w:tcPrChange>
                </w:tcPr>
                <w:p w14:paraId="1AE19321" w14:textId="0518E806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59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 xml:space="preserve">Dossiers </w:delText>
                    </w:r>
                    <w:r w:rsidR="00804C0C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ajournés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60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AD61B60" w14:textId="31F9C0C0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61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62" w:author="Catherine EYEANG EPSE MVE CARRE" w:date="2024-09-11T13:41:00Z" w16du:dateUtc="2024-09-11T12:41:00Z">
                    <w:del w:id="263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64" w:author="Nahos IGALO MOUSSAVOU" w:date="2024-09-23T14:30:00Z" w16du:dateUtc="2024-09-23T13:30:00Z">
                    <w:tcPr>
                      <w:tcW w:w="1336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62E5092A" w14:textId="2F046D26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65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66" w:author="Catherine EYEANG EPSE MVE CARRE" w:date="2024-09-11T13:41:00Z" w16du:dateUtc="2024-09-11T12:41:00Z">
                    <w:del w:id="267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68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079D818E" w14:textId="008C2596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69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70" w:author="Catherine EYEANG EPSE MVE CARRE" w:date="2024-09-11T13:42:00Z" w16du:dateUtc="2024-09-11T12:42:00Z">
                    <w:del w:id="271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72" w:author="Nahos IGALO MOUSSAVOU" w:date="2024-09-23T14:30:00Z" w16du:dateUtc="2024-09-23T13:30:00Z">
                    <w:tcPr>
                      <w:tcW w:w="1418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407FCA46" w14:textId="08FE0F80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73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74" w:author="Catherine EYEANG EPSE MVE CARRE" w:date="2024-09-11T13:42:00Z" w16du:dateUtc="2024-09-11T12:42:00Z">
                    <w:del w:id="275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76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017FC749" w14:textId="1904C424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77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78" w:author="Catherine EYEANG EPSE MVE CARRE" w:date="2024-09-11T13:42:00Z" w16du:dateUtc="2024-09-11T12:42:00Z">
                    <w:del w:id="279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80" w:author="Nahos IGALO MOUSSAVOU" w:date="2024-09-23T14:30:00Z" w16du:dateUtc="2024-09-23T13:30:00Z">
                    <w:tcPr>
                      <w:tcW w:w="156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1E0CE58F" w14:textId="4B96C932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81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82" w:author="Catherine EYEANG EPSE MVE CARRE" w:date="2024-09-11T13:42:00Z" w16du:dateUtc="2024-09-11T12:42:00Z">
                    <w:del w:id="283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84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6FCF4E9A" w14:textId="11AF7E44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85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86" w:author="Catherine EYEANG EPSE MVE CARRE" w:date="2024-09-11T13:42:00Z" w16du:dateUtc="2024-09-11T12:42:00Z">
                    <w:del w:id="287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tcPrChange w:id="288" w:author="Nahos IGALO MOUSSAVOU" w:date="2024-09-23T14:30:00Z" w16du:dateUtc="2024-09-23T13:30:00Z">
                    <w:tcPr>
                      <w:tcW w:w="1417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7F07635D" w14:textId="63669EE0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89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90" w:author="Catherine EYEANG EPSE MVE CARRE" w:date="2024-09-11T13:42:00Z" w16du:dateUtc="2024-09-11T12:42:00Z">
                    <w:del w:id="291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</w:tr>
            <w:tr w:rsidR="00246337" w:rsidRPr="00562D53" w14:paraId="3D23EF6D" w14:textId="77777777" w:rsidTr="00754DC7">
              <w:trPr>
                <w:trHeight w:val="300"/>
                <w:trPrChange w:id="292" w:author="Nahos IGALO MOUSSAVOU" w:date="2024-09-23T14:30:00Z" w16du:dateUtc="2024-09-23T13:30:00Z">
                  <w:trPr>
                    <w:trHeight w:val="300"/>
                  </w:trPr>
                </w:trPrChange>
              </w:trPr>
              <w:tc>
                <w:tcPr>
                  <w:tcW w:w="14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tcPrChange w:id="293" w:author="Nahos IGALO MOUSSAVOU" w:date="2024-09-23T14:30:00Z" w16du:dateUtc="2024-09-23T13:30:00Z">
                    <w:tcPr>
                      <w:tcW w:w="1441" w:type="dxa"/>
                      <w:tcBorders>
                        <w:top w:val="nil"/>
                        <w:left w:val="single" w:sz="8" w:space="0" w:color="auto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vAlign w:val="bottom"/>
                    </w:tcPr>
                  </w:tcPrChange>
                </w:tcPr>
                <w:p w14:paraId="007ED37D" w14:textId="75EC5D82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9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Dossiers rejetés</w:delText>
                    </w:r>
                  </w:del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95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1C8422B3" w14:textId="57D08788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29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297" w:author="Catherine EYEANG EPSE MVE CARRE" w:date="2024-09-11T13:41:00Z" w16du:dateUtc="2024-09-11T12:41:00Z">
                    <w:del w:id="298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299" w:author="Nahos IGALO MOUSSAVOU" w:date="2024-09-23T14:30:00Z" w16du:dateUtc="2024-09-23T13:30:00Z">
                    <w:tcPr>
                      <w:tcW w:w="1336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14340107" w14:textId="0190C183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30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301" w:author="Catherine EYEANG EPSE MVE CARRE" w:date="2024-09-11T13:41:00Z" w16du:dateUtc="2024-09-11T12:41:00Z">
                    <w:del w:id="302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303" w:author="Nahos IGALO MOUSSAVOU" w:date="2024-09-23T14:30:00Z" w16du:dateUtc="2024-09-23T13:30:00Z">
                    <w:tcPr>
                      <w:tcW w:w="91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2A1819E9" w14:textId="5FEE7D00" w:rsidR="00246337" w:rsidRPr="00246337" w:rsidRDefault="00FF433D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ins w:id="304" w:author="Catherine EYEANG EPSE MVE CARRE" w:date="2024-09-11T13:41:00Z" w16du:dateUtc="2024-09-11T12:41:00Z">
                    <w:del w:id="305" w:author="Nahos IGALO MOUSSAVOU" w:date="2024-09-23T14:30:00Z" w16du:dateUtc="2024-09-23T13:30:00Z">
                      <w:r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  <w:del w:id="306" w:author="Nahos IGALO MOUSSAVOU" w:date="2024-09-23T14:30:00Z" w16du:dateUtc="2024-09-23T13:30:00Z">
                    <w:r w:rsidR="00246337"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307" w:author="Nahos IGALO MOUSSAVOU" w:date="2024-09-23T14:30:00Z" w16du:dateUtc="2024-09-23T13:30:00Z">
                    <w:tcPr>
                      <w:tcW w:w="1418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79A6CFDA" w14:textId="145C5715" w:rsidR="00246337" w:rsidRPr="00246337" w:rsidRDefault="00FF433D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ins w:id="308" w:author="Catherine EYEANG EPSE MVE CARRE" w:date="2024-09-11T13:41:00Z" w16du:dateUtc="2024-09-11T12:41:00Z">
                    <w:del w:id="309" w:author="Nahos IGALO MOUSSAVOU" w:date="2024-09-23T14:30:00Z" w16du:dateUtc="2024-09-23T13:30:00Z">
                      <w:r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  <w:del w:id="310" w:author="Nahos IGALO MOUSSAVOU" w:date="2024-09-23T14:30:00Z" w16du:dateUtc="2024-09-23T13:30:00Z">
                    <w:r w:rsidR="00246337"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311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0F80DC57" w14:textId="4E6B2B84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312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313" w:author="Catherine EYEANG EPSE MVE CARRE" w:date="2024-09-11T13:42:00Z" w16du:dateUtc="2024-09-11T12:42:00Z">
                    <w:del w:id="314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315" w:author="Nahos IGALO MOUSSAVOU" w:date="2024-09-23T14:30:00Z" w16du:dateUtc="2024-09-23T13:30:00Z">
                    <w:tcPr>
                      <w:tcW w:w="1560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5D91B452" w14:textId="616CE5BC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316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317" w:author="Catherine EYEANG EPSE MVE CARRE" w:date="2024-09-11T13:42:00Z" w16du:dateUtc="2024-09-11T12:42:00Z">
                    <w:del w:id="318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tcPrChange w:id="319" w:author="Nahos IGALO MOUSSAVOU" w:date="2024-09-23T14:30:00Z" w16du:dateUtc="2024-09-23T13:30:00Z">
                    <w:tcPr>
                      <w:tcW w:w="992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39BF88E7" w14:textId="7FFDF82C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320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321" w:author="Catherine EYEANG EPSE MVE CARRE" w:date="2024-09-11T13:42:00Z" w16du:dateUtc="2024-09-11T12:42:00Z">
                    <w:del w:id="322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tcPrChange w:id="323" w:author="Nahos IGALO MOUSSAVOU" w:date="2024-09-23T14:30:00Z" w16du:dateUtc="2024-09-23T13:30:00Z">
                    <w:tcPr>
                      <w:tcW w:w="1417" w:type="dxa"/>
                      <w:tcBorders>
                        <w:top w:val="nil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</w:tcPr>
                  </w:tcPrChange>
                </w:tcPr>
                <w:p w14:paraId="03F3DAF7" w14:textId="71A5448D" w:rsidR="00246337" w:rsidRPr="00246337" w:rsidRDefault="00246337" w:rsidP="0024633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  <w:lang w:val="fr-SN" w:eastAsia="fr-SN"/>
                      <w14:ligatures w14:val="none"/>
                    </w:rPr>
                  </w:pPr>
                  <w:del w:id="324" w:author="Nahos IGALO MOUSSAVOU" w:date="2024-09-23T14:30:00Z" w16du:dateUtc="2024-09-23T13:30:00Z">
                    <w:r w:rsidRPr="00246337" w:rsidDel="00754DC7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  <w:lang w:val="fr-SN" w:eastAsia="fr-SN"/>
                        <w14:ligatures w14:val="none"/>
                      </w:rPr>
                      <w:delText> </w:delText>
                    </w:r>
                  </w:del>
                  <w:ins w:id="325" w:author="Catherine EYEANG EPSE MVE CARRE" w:date="2024-09-11T13:42:00Z" w16du:dateUtc="2024-09-11T12:42:00Z">
                    <w:del w:id="326" w:author="Nahos IGALO MOUSSAVOU" w:date="2024-09-23T14:30:00Z" w16du:dateUtc="2024-09-23T13:30:00Z">
                      <w:r w:rsidR="00FF433D" w:rsidDel="00754DC7">
                        <w:rPr>
                          <w:rFonts w:ascii="Times New Roman" w:eastAsia="Times New Roman" w:hAnsi="Times New Roman"/>
                          <w:color w:val="000000"/>
                          <w:sz w:val="18"/>
                          <w:szCs w:val="18"/>
                          <w:lang w:val="fr-SN" w:eastAsia="fr-SN"/>
                          <w14:ligatures w14:val="none"/>
                        </w:rPr>
                        <w:delText>0</w:delText>
                      </w:r>
                    </w:del>
                  </w:ins>
                </w:p>
              </w:tc>
            </w:tr>
          </w:tbl>
          <w:p w14:paraId="297D08C5" w14:textId="77777777" w:rsidR="005D602D" w:rsidRPr="00562D53" w:rsidRDefault="005D602D" w:rsidP="00B35955">
            <w:pP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41B6" w14:textId="77777777" w:rsidR="005D602D" w:rsidRPr="00562D53" w:rsidRDefault="005D602D" w:rsidP="00B35955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</w:tc>
      </w:tr>
      <w:bookmarkEnd w:id="0"/>
    </w:tbl>
    <w:p w14:paraId="3F58B6B9" w14:textId="3A591DD0" w:rsidR="00F654C8" w:rsidRPr="00562D53" w:rsidDel="00595008" w:rsidRDefault="00F654C8" w:rsidP="007B6D76">
      <w:pPr>
        <w:spacing w:line="240" w:lineRule="auto"/>
        <w:rPr>
          <w:del w:id="327" w:author="Catherine EYEANG EPSE MVE CARRE" w:date="2024-09-11T13:28:00Z" w16du:dateUtc="2024-09-11T12:28:00Z"/>
          <w:rFonts w:ascii="Times New Roman" w:hAnsi="Times New Roman"/>
          <w:b/>
          <w:sz w:val="18"/>
          <w:szCs w:val="18"/>
          <w:u w:val="single"/>
        </w:rPr>
      </w:pPr>
    </w:p>
    <w:p w14:paraId="4672A880" w14:textId="77777777" w:rsidR="00832F72" w:rsidRDefault="00832F72" w:rsidP="00832F72">
      <w:pPr>
        <w:spacing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14:paraId="37B70B52" w14:textId="77777777" w:rsidR="00832F72" w:rsidRPr="00562D53" w:rsidRDefault="00832F72" w:rsidP="00832F72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EXAMEN DES DOSSIERS</w:t>
      </w:r>
    </w:p>
    <w:p w14:paraId="043A13F2" w14:textId="1C38E65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Dossier 0</w:t>
      </w:r>
      <w:r w:rsidR="0065078E">
        <w:rPr>
          <w:rFonts w:ascii="Times New Roman" w:hAnsi="Times New Roman"/>
          <w:b/>
          <w:sz w:val="18"/>
          <w:szCs w:val="18"/>
          <w:u w:val="single"/>
        </w:rPr>
        <w:t>1</w:t>
      </w:r>
      <w:r w:rsidRPr="00562D53">
        <w:rPr>
          <w:rFonts w:ascii="Times New Roman" w:hAnsi="Times New Roman"/>
          <w:b/>
          <w:sz w:val="18"/>
          <w:szCs w:val="18"/>
          <w:u w:val="single"/>
        </w:rPr>
        <w:t xml:space="preserve"> : 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562D53">
        <w:rPr>
          <w:rFonts w:ascii="Times New Roman" w:hAnsi="Times New Roman"/>
          <w:b/>
          <w:sz w:val="18"/>
          <w:szCs w:val="18"/>
        </w:rPr>
        <w:t xml:space="preserve"> </w:t>
      </w:r>
      <w:r w:rsidR="004A274B">
        <w:rPr>
          <w:rFonts w:ascii="Times New Roman" w:hAnsi="Times New Roman"/>
          <w:b/>
          <w:sz w:val="18"/>
          <w:szCs w:val="18"/>
        </w:rPr>
        <w:t>ON</w:t>
      </w:r>
      <w:r w:rsidR="001F5FE1">
        <w:rPr>
          <w:rFonts w:ascii="Times New Roman" w:hAnsi="Times New Roman"/>
          <w:b/>
          <w:sz w:val="18"/>
          <w:szCs w:val="18"/>
        </w:rPr>
        <w:t>YE</w:t>
      </w:r>
      <w:r w:rsidR="004A274B">
        <w:rPr>
          <w:rFonts w:ascii="Times New Roman" w:hAnsi="Times New Roman"/>
          <w:b/>
          <w:sz w:val="18"/>
          <w:szCs w:val="18"/>
        </w:rPr>
        <w:t xml:space="preserve">DON </w:t>
      </w:r>
    </w:p>
    <w:p w14:paraId="431BE582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 xml:space="preserve">1 : INFORMATIONS DU CLIENT </w:t>
      </w:r>
      <w:r w:rsidRPr="00562D53">
        <w:rPr>
          <w:rFonts w:ascii="Times New Roman" w:hAnsi="Times New Roman"/>
          <w:b/>
          <w:sz w:val="18"/>
          <w:szCs w:val="18"/>
        </w:rPr>
        <w:tab/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213476D1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087B7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4900" w14:textId="07D6751A" w:rsidR="00832F72" w:rsidRPr="00562D53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ON</w:t>
            </w:r>
            <w:r w:rsidR="001F5FE1"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YE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 xml:space="preserve">DON </w:t>
            </w:r>
          </w:p>
        </w:tc>
      </w:tr>
      <w:tr w:rsidR="00832F72" w:rsidRPr="00562D53" w14:paraId="44E44EC2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F066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Forme de la société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1BB1" w14:textId="1CFFC65A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>Entreprise individuel</w:t>
            </w:r>
            <w:ins w:id="328" w:author="Catherine EYEANG EPSE MVE CARRE" w:date="2024-09-11T13:27:00Z" w16du:dateUtc="2024-09-11T12:27:00Z">
              <w:r w:rsidR="00595008">
                <w:rPr>
                  <w:rFonts w:ascii="Times New Roman" w:eastAsia="Times New Roman" w:hAnsi="Times New Roman"/>
                  <w:bCs/>
                  <w:sz w:val="18"/>
                  <w:szCs w:val="18"/>
                  <w:lang w:eastAsia="fr-FR"/>
                </w:rPr>
                <w:t>le</w:t>
              </w:r>
            </w:ins>
          </w:p>
        </w:tc>
      </w:tr>
      <w:tr w:rsidR="00832F72" w:rsidRPr="00562D53" w14:paraId="6DEE7CDE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E532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9B201" w14:textId="1C2B70B4" w:rsidR="00832F72" w:rsidRPr="00562D53" w:rsidRDefault="009615BB" w:rsidP="00B05C7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ONYEKWERE DONATUS ONYEGBU</w:t>
            </w:r>
          </w:p>
        </w:tc>
      </w:tr>
      <w:tr w:rsidR="00832F72" w:rsidRPr="00562D53" w14:paraId="5E5483E3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94CCD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Contact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453ED" w14:textId="711E490B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</w:t>
            </w:r>
            <w:r w:rsidR="009615B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77087760</w:t>
            </w:r>
          </w:p>
        </w:tc>
      </w:tr>
      <w:tr w:rsidR="00832F72" w:rsidRPr="00562D53" w14:paraId="5952F186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47EA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52D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Vente de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poisson en gros </w:t>
            </w:r>
          </w:p>
        </w:tc>
      </w:tr>
      <w:tr w:rsidR="00832F72" w:rsidRPr="00562D53" w14:paraId="26F0D1BA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87F57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086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Pk13</w:t>
            </w:r>
          </w:p>
        </w:tc>
      </w:tr>
      <w:tr w:rsidR="00832F72" w:rsidRPr="00562D53" w14:paraId="4BB14F83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A8789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9119" w14:textId="7EA7A060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371</w:t>
            </w:r>
            <w:r w:rsidR="009615BB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020000976</w:t>
            </w:r>
          </w:p>
        </w:tc>
      </w:tr>
      <w:tr w:rsidR="00832F72" w:rsidRPr="00562D53" w14:paraId="26F0133E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42FDA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CA12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TRUCHA</w:t>
            </w:r>
          </w:p>
        </w:tc>
      </w:tr>
    </w:tbl>
    <w:p w14:paraId="631EE778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14:paraId="33A2DE68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756C06DF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B004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60B4B" w14:textId="77777777" w:rsidR="00832F72" w:rsidRPr="00562D53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 xml:space="preserve">FOND DE ROULEMENT </w:t>
            </w:r>
          </w:p>
        </w:tc>
      </w:tr>
      <w:tr w:rsidR="00832F72" w:rsidRPr="00562D53" w14:paraId="312C20BD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095E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2A6B" w14:textId="2CEA8A41" w:rsidR="00832F72" w:rsidRPr="00562D53" w:rsidRDefault="00832F72" w:rsidP="00B05C7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40</w:t>
            </w:r>
            <w:r w:rsidR="0065078E">
              <w:rPr>
                <w:rFonts w:ascii="Times New Roman" w:hAnsi="Times New Roman"/>
                <w:sz w:val="18"/>
                <w:szCs w:val="18"/>
                <w:lang w:eastAsia="fr-SN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000</w:t>
            </w:r>
            <w:r w:rsidR="0065078E">
              <w:rPr>
                <w:rFonts w:ascii="Times New Roman" w:hAnsi="Times New Roman"/>
                <w:sz w:val="18"/>
                <w:szCs w:val="18"/>
                <w:lang w:eastAsia="fr-SN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000</w:t>
            </w:r>
            <w:r w:rsidR="0065078E">
              <w:rPr>
                <w:rFonts w:ascii="Times New Roman" w:hAnsi="Times New Roman"/>
                <w:sz w:val="18"/>
                <w:szCs w:val="18"/>
                <w:lang w:eastAsia="fr-SN"/>
              </w:rPr>
              <w:t>FCFA</w:t>
            </w:r>
          </w:p>
        </w:tc>
      </w:tr>
      <w:tr w:rsidR="00832F72" w:rsidRPr="00562D53" w14:paraId="63ED8868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0D2A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DD192" w14:textId="5BCEBEF0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CLIENT </w:t>
            </w:r>
            <w:r w:rsidR="009615B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(revenu</w:t>
            </w:r>
            <w:r w:rsidR="007B6D7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de </w:t>
            </w:r>
            <w:r w:rsidR="009615B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l’activité)</w:t>
            </w:r>
          </w:p>
        </w:tc>
      </w:tr>
      <w:tr w:rsidR="00832F72" w:rsidRPr="00562D53" w14:paraId="7638B5D4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6EAB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BF7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832F72" w:rsidRPr="00562D53" w14:paraId="6189E7EF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48D6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1D7AD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1C4BDC4B" w14:textId="0C3861A9" w:rsidR="00832F72" w:rsidRPr="00562D53" w:rsidDel="00595008" w:rsidRDefault="00832F72" w:rsidP="00595008">
            <w:pPr>
              <w:spacing w:after="0" w:line="240" w:lineRule="auto"/>
              <w:rPr>
                <w:del w:id="329" w:author="Catherine EYEANG EPSE MVE CARRE" w:date="2024-09-11T13:27:00Z" w16du:dateUtc="2024-09-11T12:27:00Z"/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PAH : </w:t>
            </w:r>
            <w:ins w:id="330" w:author="Catherine EYEANG EPSE MVE CARRE" w:date="2024-09-11T13:27:00Z" w16du:dateUtc="2024-09-11T12:27:00Z">
              <w:r w:rsidR="00595008" w:rsidRP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Terrain situé au lieu dit NKOK sur la parcelle néant de la section KD du plan cadastral de NTOUM avec une superficie de 4250,57m²</w:t>
              </w:r>
              <w:r w:rsid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 xml:space="preserve"> évalué à 63 758 550 F CFA </w:t>
              </w:r>
            </w:ins>
            <w:del w:id="331" w:author="Catherine EYEANG EPSE MVE CARRE" w:date="2024-09-11T13:27:00Z" w16du:dateUtc="2024-09-11T12:27:00Z">
              <w:r w:rsidRPr="00562D53"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d’un bi</w:delText>
              </w:r>
              <w:r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 xml:space="preserve">en </w:delText>
              </w:r>
              <w:r w:rsidRPr="00562D53"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 xml:space="preserve">situer à </w:delText>
              </w:r>
              <w:r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nkok</w:delText>
              </w:r>
              <w:r w:rsidR="009615BB"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 xml:space="preserve"> de 2440 m² valorisé à 40 millions</w:delText>
              </w:r>
            </w:del>
          </w:p>
          <w:p w14:paraId="704A44B7" w14:textId="67BA6EE8" w:rsidR="00832F72" w:rsidDel="00595008" w:rsidRDefault="00832F72" w:rsidP="00595008">
            <w:pPr>
              <w:spacing w:after="0" w:line="240" w:lineRule="auto"/>
              <w:rPr>
                <w:del w:id="332" w:author="Catherine EYEANG EPSE MVE CARRE" w:date="2024-09-11T13:27:00Z" w16du:dateUtc="2024-09-11T12:27:00Z"/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del w:id="333" w:author="Catherine EYEANG EPSE MVE CARRE" w:date="2024-09-11T13:27:00Z" w16du:dateUtc="2024-09-11T12:27:00Z">
              <w:r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 xml:space="preserve">Caution solidaire du gérant </w:delText>
              </w:r>
            </w:del>
          </w:p>
          <w:p w14:paraId="254EF7EC" w14:textId="65F2922E" w:rsidR="0065078E" w:rsidRPr="00562D53" w:rsidRDefault="0065078E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Engagement de domiciliation des flux à hauteur de </w:t>
            </w:r>
            <w:r w:rsidR="007B6D7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150% de l’échéance </w:t>
            </w:r>
          </w:p>
        </w:tc>
      </w:tr>
    </w:tbl>
    <w:p w14:paraId="02939571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br/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DECISION DU COMITE DE CREDIT : ACCORD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832F72" w:rsidRPr="00562D53" w14:paraId="79351E63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8CCD1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653AF" w14:textId="51BEB2AF" w:rsidR="00832F72" w:rsidRPr="00562D53" w:rsidRDefault="0065078E" w:rsidP="009615BB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40 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000 000 FCFA</w:t>
            </w:r>
          </w:p>
        </w:tc>
      </w:tr>
      <w:tr w:rsidR="00832F72" w:rsidRPr="00562D53" w14:paraId="19305C02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BB68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71012" w14:textId="3CF4D79C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18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3BC0407B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6678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FA094" w14:textId="18005FA1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2,5%</w:t>
            </w:r>
          </w:p>
        </w:tc>
      </w:tr>
      <w:tr w:rsidR="00832F72" w:rsidRPr="00562D53" w14:paraId="3DDE86D6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68C1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4825" w14:textId="616162CD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209B4C92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79FF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00FCE" w14:textId="70183EF7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53559AC6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544E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C0E674" w14:textId="6D348A88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32F72" w:rsidRPr="00562D53" w14:paraId="3BF0F40B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F90D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0416F1" w14:textId="13B3668A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77A682E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F115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89A5C" w14:textId="00CA2F40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</w:t>
            </w:r>
            <w:r w:rsidR="009615B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10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%, FDG : 5%</w:t>
            </w:r>
          </w:p>
        </w:tc>
      </w:tr>
      <w:tr w:rsidR="00832F72" w:rsidRPr="00562D53" w14:paraId="533D9C1A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F8BCB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6BDE57" w14:textId="48DC6A2A" w:rsidR="00832F72" w:rsidRPr="00562D53" w:rsidRDefault="007B6D76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0 </w:t>
            </w:r>
            <w:r w:rsidR="009615B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5% du financement sur la durée du prêt</w:t>
            </w:r>
          </w:p>
        </w:tc>
      </w:tr>
      <w:tr w:rsidR="00832F72" w:rsidRPr="00562D53" w14:paraId="5FF1FD7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9A6BE1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9A029" w14:textId="73D6C04F" w:rsidR="00832F72" w:rsidRPr="00562D53" w:rsidRDefault="007B6D76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Engagement de domiciliation des flux à hauteur de 150% de l’échéance</w:t>
            </w:r>
          </w:p>
        </w:tc>
      </w:tr>
      <w:tr w:rsidR="00832F72" w:rsidRPr="00562D53" w14:paraId="4A839B3E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59D6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C3D307" w14:textId="6E460B53" w:rsidR="00832F72" w:rsidRPr="00562D53" w:rsidRDefault="0065078E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Cf </w:t>
            </w:r>
            <w:r w:rsidR="007B6D7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checklist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produit</w:t>
            </w:r>
            <w:r w:rsidR="0076742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, Visite du crédit, fiche collecte </w:t>
            </w:r>
            <w:r w:rsidR="001F5FE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/RACHAT</w:t>
            </w:r>
          </w:p>
        </w:tc>
      </w:tr>
    </w:tbl>
    <w:p w14:paraId="35E78259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107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2321"/>
        <w:gridCol w:w="1985"/>
        <w:gridCol w:w="1842"/>
        <w:gridCol w:w="1985"/>
      </w:tblGrid>
      <w:tr w:rsidR="00832F72" w:rsidRPr="00562D53" w14:paraId="30AFFB38" w14:textId="77777777" w:rsidTr="00B05C77">
        <w:trPr>
          <w:trHeight w:val="290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806E98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Qualité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31F8407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B18CCF8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7C2A6C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RC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3745364" w14:textId="1EDB4E41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DEX</w:t>
            </w:r>
            <w:ins w:id="334" w:author="Catherine EYEANG EPSE MVE CARRE" w:date="2024-09-11T13:28:00Z" w16du:dateUtc="2024-09-11T12:28:00Z">
              <w:r w:rsidR="00595008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t xml:space="preserve"> - Exploitation</w:t>
              </w:r>
            </w:ins>
          </w:p>
        </w:tc>
      </w:tr>
      <w:tr w:rsidR="00832F72" w:rsidRPr="00D143FF" w14:paraId="35F12D6E" w14:textId="77777777" w:rsidTr="00B05C77">
        <w:trPr>
          <w:trHeight w:val="45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456FA7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Commentaire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517B" w14:textId="71D9F724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35" w:author="Catherine EYEANG EPSE MVE CARRE" w:date="2024-09-11T13:28:00Z" w16du:dateUtc="2024-09-11T12:28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A02C" w14:textId="0DD35A46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36" w:author="Catherine EYEANG EPSE MVE CARRE" w:date="2024-09-11T13:28:00Z" w16du:dateUtc="2024-09-11T12:28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6C36" w14:textId="4B605382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37" w:author="Catherine EYEANG EPSE MVE CARRE" w:date="2024-09-11T13:28:00Z" w16du:dateUtc="2024-09-11T12:28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1E3F" w14:textId="60E07B64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38" w:author="Catherine EYEANG EPSE MVE CARRE" w:date="2024-09-11T13:28:00Z" w16du:dateUtc="2024-09-11T12:28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</w:tr>
      <w:tr w:rsidR="00832F72" w:rsidRPr="00D143FF" w14:paraId="7DD84EC4" w14:textId="77777777" w:rsidTr="00B05C77">
        <w:trPr>
          <w:trHeight w:val="100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68A6F0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lastRenderedPageBreak/>
              <w:t>Signature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EDB9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B651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F6B2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F107C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</w:tbl>
    <w:p w14:paraId="6E52C0B8" w14:textId="77777777" w:rsidR="00832F72" w:rsidRPr="00784EBB" w:rsidRDefault="00832F72" w:rsidP="00832F72">
      <w:pPr>
        <w:spacing w:line="240" w:lineRule="auto"/>
        <w:jc w:val="both"/>
        <w:rPr>
          <w:rFonts w:ascii="Goudy Old Style" w:hAnsi="Goudy Old Style" w:cstheme="minorHAnsi"/>
          <w:color w:val="000000"/>
        </w:rPr>
      </w:pPr>
    </w:p>
    <w:p w14:paraId="70D8F8D5" w14:textId="77777777" w:rsidR="00832F72" w:rsidRDefault="00832F72" w:rsidP="00832F72">
      <w:pPr>
        <w:spacing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14:paraId="4ECF08FA" w14:textId="77777777" w:rsidR="00832F72" w:rsidRPr="00562D53" w:rsidRDefault="00832F72" w:rsidP="00832F72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EXAMEN DES DOSSIERS</w:t>
      </w:r>
    </w:p>
    <w:p w14:paraId="77983390" w14:textId="7C420902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Dossier 0</w:t>
      </w:r>
      <w:r w:rsidR="0065078E">
        <w:rPr>
          <w:rFonts w:ascii="Times New Roman" w:hAnsi="Times New Roman"/>
          <w:b/>
          <w:sz w:val="18"/>
          <w:szCs w:val="18"/>
          <w:u w:val="single"/>
        </w:rPr>
        <w:tab/>
        <w:t>2</w:t>
      </w:r>
      <w:r w:rsidRPr="00562D53">
        <w:rPr>
          <w:rFonts w:ascii="Times New Roman" w:hAnsi="Times New Roman"/>
          <w:b/>
          <w:sz w:val="18"/>
          <w:szCs w:val="18"/>
          <w:u w:val="single"/>
        </w:rPr>
        <w:t xml:space="preserve"> : 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562D53">
        <w:rPr>
          <w:rFonts w:ascii="Times New Roman" w:hAnsi="Times New Roman"/>
          <w:b/>
          <w:sz w:val="18"/>
          <w:szCs w:val="18"/>
        </w:rPr>
        <w:t xml:space="preserve"> </w:t>
      </w:r>
      <w:r w:rsidR="00495871">
        <w:rPr>
          <w:rFonts w:ascii="Times New Roman" w:hAnsi="Times New Roman"/>
          <w:b/>
          <w:sz w:val="18"/>
          <w:szCs w:val="18"/>
        </w:rPr>
        <w:t>SOGACEB</w:t>
      </w:r>
    </w:p>
    <w:p w14:paraId="24FF05DD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 xml:space="preserve">1 : INFORMATIONS DU CLIENT </w:t>
      </w:r>
      <w:r w:rsidRPr="00562D53">
        <w:rPr>
          <w:rFonts w:ascii="Times New Roman" w:hAnsi="Times New Roman"/>
          <w:b/>
          <w:sz w:val="18"/>
          <w:szCs w:val="18"/>
        </w:rPr>
        <w:tab/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5DDA2E5C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0AE2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5D0DA" w14:textId="569ABFD0" w:rsidR="00832F72" w:rsidRPr="00562D53" w:rsidRDefault="00495871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SOGASEB</w:t>
            </w:r>
            <w:r w:rsidR="00832F72"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832F72" w:rsidRPr="00562D53" w14:paraId="290B9150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603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Forme de la société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84FB" w14:textId="79F0A0A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>Entreprise individuel</w:t>
            </w:r>
            <w:ins w:id="339" w:author="Catherine EYEANG EPSE MVE CARRE" w:date="2024-09-11T13:29:00Z" w16du:dateUtc="2024-09-11T12:29:00Z">
              <w:r w:rsidR="00595008">
                <w:rPr>
                  <w:rFonts w:ascii="Times New Roman" w:eastAsia="Times New Roman" w:hAnsi="Times New Roman"/>
                  <w:bCs/>
                  <w:sz w:val="18"/>
                  <w:szCs w:val="18"/>
                  <w:lang w:eastAsia="fr-FR"/>
                </w:rPr>
                <w:t>le</w:t>
              </w:r>
            </w:ins>
          </w:p>
        </w:tc>
      </w:tr>
      <w:tr w:rsidR="00832F72" w:rsidRPr="00562D53" w14:paraId="7ED5EE1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274E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075" w14:textId="68FF61A4" w:rsidR="00832F72" w:rsidRPr="00562D53" w:rsidRDefault="00FF7E76" w:rsidP="00B05C7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LEBAMA ANGUSTIN</w:t>
            </w:r>
          </w:p>
        </w:tc>
      </w:tr>
      <w:tr w:rsidR="00832F72" w:rsidRPr="00562D53" w14:paraId="163B70A6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C9E8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Contact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AD7E" w14:textId="786D50BD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</w:t>
            </w:r>
            <w:r w:rsidR="00FF7E7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77372075</w:t>
            </w:r>
          </w:p>
        </w:tc>
      </w:tr>
      <w:tr w:rsidR="00832F72" w:rsidRPr="00562D53" w14:paraId="7BC26956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D5ACA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0999F" w14:textId="22CF8AF9" w:rsidR="00832F72" w:rsidRPr="00562D53" w:rsidRDefault="00FF7E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BTP</w:t>
            </w:r>
          </w:p>
        </w:tc>
      </w:tr>
      <w:tr w:rsidR="00832F72" w:rsidRPr="00562D53" w14:paraId="216B648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0084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0F6B" w14:textId="5DC7552A" w:rsidR="00832F72" w:rsidRPr="00562D53" w:rsidRDefault="00FF7E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NZENG AYONG</w:t>
            </w:r>
          </w:p>
        </w:tc>
      </w:tr>
      <w:tr w:rsidR="00832F72" w:rsidRPr="00562D53" w14:paraId="1244204E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D1F2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21D20" w14:textId="5E49BF1A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371</w:t>
            </w:r>
            <w:r w:rsidR="00FF7E76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02</w:t>
            </w: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000</w:t>
            </w:r>
            <w:r w:rsidR="00FF7E76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1520</w:t>
            </w:r>
          </w:p>
        </w:tc>
      </w:tr>
      <w:tr w:rsidR="00832F72" w:rsidRPr="00562D53" w14:paraId="668CE599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8155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7B5FA" w14:textId="29FA6A3C" w:rsidR="00832F72" w:rsidRPr="00562D53" w:rsidRDefault="00FF7E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MAYS</w:t>
            </w:r>
          </w:p>
        </w:tc>
      </w:tr>
    </w:tbl>
    <w:p w14:paraId="46511E1C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14:paraId="30FCF7DB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05E9BD8E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D64A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C0BB3" w14:textId="26892895" w:rsidR="00832F72" w:rsidRPr="00562D53" w:rsidRDefault="00FF7E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 xml:space="preserve">AVANCE SUR BON DE COMMANDE </w:t>
            </w:r>
          </w:p>
        </w:tc>
      </w:tr>
      <w:tr w:rsidR="00832F72" w:rsidRPr="00562D53" w14:paraId="1C56F6DE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996C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B0260" w14:textId="0D8625A2" w:rsidR="00832F72" w:rsidRPr="00562D53" w:rsidRDefault="00495871" w:rsidP="00B05C7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 xml:space="preserve">13 000 000 FCFA </w:t>
            </w:r>
          </w:p>
        </w:tc>
      </w:tr>
      <w:tr w:rsidR="00832F72" w:rsidRPr="00562D53" w14:paraId="480CA594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5BE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3157" w14:textId="1C16D043" w:rsidR="00832F72" w:rsidRPr="00562D53" w:rsidRDefault="00FF7E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SETRAG</w:t>
            </w:r>
          </w:p>
        </w:tc>
      </w:tr>
      <w:tr w:rsidR="00832F72" w:rsidRPr="00562D53" w14:paraId="1002506E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909D7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B463D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832F72" w:rsidRPr="00562D53" w14:paraId="4BE9C36F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43D4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0CFB" w14:textId="35794929" w:rsidR="00832F72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322EB672" w14:textId="77777777" w:rsidR="00595008" w:rsidRDefault="00FF7E76" w:rsidP="00B05C77">
            <w:pPr>
              <w:spacing w:after="0" w:line="240" w:lineRule="auto"/>
              <w:rPr>
                <w:ins w:id="340" w:author="Catherine EYEANG EPSE MVE CARRE" w:date="2024-09-11T13:29:00Z" w16du:dateUtc="2024-09-11T12:29:00Z"/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Domiciliation </w:t>
            </w:r>
            <w:ins w:id="341" w:author="Catherine EYEANG EPSE MVE CARRE" w:date="2024-09-11T13:29:00Z" w16du:dateUtc="2024-09-11T12:29:00Z">
              <w:r w:rsid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 xml:space="preserve">des revenus issus </w:t>
              </w:r>
            </w:ins>
            <w:del w:id="342" w:author="Catherine EYEANG EPSE MVE CARRE" w:date="2024-09-11T13:29:00Z" w16du:dateUtc="2024-09-11T12:29:00Z">
              <w:r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 xml:space="preserve">et nantissement du </w:delText>
              </w:r>
            </w:del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bon de commande </w:t>
            </w:r>
          </w:p>
          <w:p w14:paraId="6B06D94A" w14:textId="01D3F573" w:rsidR="00FF7E76" w:rsidRPr="00562D53" w:rsidRDefault="00595008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ins w:id="343" w:author="Catherine EYEANG EPSE MVE CARRE" w:date="2024-09-11T13:30:00Z" w16du:dateUtc="2024-09-11T12:30:00Z">
              <w:r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Nantissement de créances issues d’un bon de commande +</w:t>
              </w:r>
            </w:ins>
            <w:del w:id="344" w:author="Catherine EYEANG EPSE MVE CARRE" w:date="2024-09-11T13:30:00Z" w16du:dateUtc="2024-09-11T12:30:00Z">
              <w:r w:rsidR="00FF7E76"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avec</w:delText>
              </w:r>
            </w:del>
            <w:r w:rsidR="00FF7E7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notification au payeur final</w:t>
            </w:r>
          </w:p>
          <w:p w14:paraId="248CE2E9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Caution solidaire du gérant </w:t>
            </w:r>
          </w:p>
        </w:tc>
      </w:tr>
    </w:tbl>
    <w:p w14:paraId="61FB5B67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br/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DECISION DU COMITE DE CREDIT : ACCORD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832F72" w:rsidRPr="00562D53" w14:paraId="077721BB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E75B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65AD4" w14:textId="4AE1ABF8" w:rsidR="00832F72" w:rsidRPr="00562D53" w:rsidRDefault="00FF7E76" w:rsidP="009615BB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13 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000 000 FCFA</w:t>
            </w:r>
          </w:p>
        </w:tc>
      </w:tr>
      <w:tr w:rsidR="00832F72" w:rsidRPr="00562D53" w14:paraId="3F1DD4C6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5BB9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A02E4" w14:textId="4E8F1359" w:rsidR="00832F72" w:rsidRPr="00562D53" w:rsidRDefault="00FF7E76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5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7B6863C3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8800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46D0E" w14:textId="61E61765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2,5%</w:t>
            </w:r>
          </w:p>
        </w:tc>
      </w:tr>
      <w:tr w:rsidR="00832F72" w:rsidRPr="00562D53" w14:paraId="751DF25C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81A1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DADB7" w14:textId="531C6444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15FBAE49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7AC0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08003" w14:textId="033F7819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4770095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9ED0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6FC75" w14:textId="34EF0012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32F72" w:rsidRPr="00562D53" w14:paraId="636A6C50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2491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A909C" w14:textId="3C51AA9E" w:rsidR="00832F72" w:rsidRPr="00562D53" w:rsidRDefault="009615BB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4mois </w:t>
            </w:r>
          </w:p>
        </w:tc>
      </w:tr>
      <w:tr w:rsidR="00832F72" w:rsidRPr="00562D53" w14:paraId="204F0672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A296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252CA" w14:textId="3D7E9876" w:rsidR="00832F72" w:rsidRPr="00562D53" w:rsidRDefault="00832F72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:5%, FDG : 5%</w:t>
            </w:r>
          </w:p>
        </w:tc>
      </w:tr>
      <w:tr w:rsidR="00832F72" w:rsidRPr="00562D53" w14:paraId="0A2980CC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B70EF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510FD" w14:textId="08B323C1" w:rsidR="00832F72" w:rsidRPr="00562D53" w:rsidRDefault="009615BB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32F72" w:rsidRPr="00562D53" w14:paraId="093FDB0E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EBF2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97D9B" w14:textId="6079145B" w:rsidR="00595008" w:rsidRDefault="009615BB" w:rsidP="00595008">
            <w:pPr>
              <w:spacing w:after="0" w:line="240" w:lineRule="auto"/>
              <w:rPr>
                <w:ins w:id="345" w:author="Catherine EYEANG EPSE MVE CARRE" w:date="2024-09-11T13:31:00Z" w16du:dateUtc="2024-09-11T12:31:00Z"/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del w:id="346" w:author="Catherine EYEANG EPSE MVE CARRE" w:date="2024-09-11T13:30:00Z" w16du:dateUtc="2024-09-11T12:30:00Z">
              <w:r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Domiciliation et nantissement du bon de commande avec notification au payeur final</w:delText>
              </w:r>
            </w:del>
            <w:ins w:id="347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 xml:space="preserve"> Domiciliation des revenus issus bon de commande </w:t>
              </w:r>
            </w:ins>
          </w:p>
          <w:p w14:paraId="1D348A6A" w14:textId="77777777" w:rsidR="00595008" w:rsidRPr="00562D53" w:rsidRDefault="00595008" w:rsidP="00595008">
            <w:pPr>
              <w:spacing w:after="0" w:line="240" w:lineRule="auto"/>
              <w:rPr>
                <w:ins w:id="348" w:author="Catherine EYEANG EPSE MVE CARRE" w:date="2024-09-11T13:31:00Z" w16du:dateUtc="2024-09-11T12:31:00Z"/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ins w:id="349" w:author="Catherine EYEANG EPSE MVE CARRE" w:date="2024-09-11T13:31:00Z" w16du:dateUtc="2024-09-11T12:31:00Z">
              <w:r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Nantissement de créances issues d’un bon de commande + notification au payeur final</w:t>
              </w:r>
            </w:ins>
          </w:p>
          <w:p w14:paraId="35F47724" w14:textId="03AEB597" w:rsidR="009615BB" w:rsidRPr="00562D53" w:rsidDel="00595008" w:rsidRDefault="009615BB" w:rsidP="009615BB">
            <w:pPr>
              <w:spacing w:after="0" w:line="240" w:lineRule="auto"/>
              <w:rPr>
                <w:del w:id="350" w:author="Catherine EYEANG EPSE MVE CARRE" w:date="2024-09-11T13:30:00Z" w16du:dateUtc="2024-09-11T12:30:00Z"/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0337A84A" w14:textId="77777777" w:rsidR="00832F72" w:rsidRPr="00562D53" w:rsidRDefault="00832F72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pPrChange w:id="351" w:author="Catherine EYEANG EPSE MVE CARRE" w:date="2024-09-11T13:30:00Z" w16du:dateUtc="2024-09-11T12:30:00Z">
                <w:pPr>
                  <w:spacing w:after="0" w:line="240" w:lineRule="auto"/>
                  <w:jc w:val="center"/>
                </w:pPr>
              </w:pPrChange>
            </w:pPr>
          </w:p>
        </w:tc>
      </w:tr>
      <w:tr w:rsidR="00832F72" w:rsidRPr="00562D53" w14:paraId="149EAB5B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35617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AB56B" w14:textId="3CABC44E" w:rsidR="00832F72" w:rsidRPr="00562D53" w:rsidRDefault="00FF7E76" w:rsidP="009615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Callback au près du payeur final SETRAG </w:t>
            </w:r>
            <w:r w:rsidR="00FA272E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+ le planning d’exécution des travaux</w:t>
            </w:r>
          </w:p>
        </w:tc>
      </w:tr>
    </w:tbl>
    <w:p w14:paraId="262081AD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107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2321"/>
        <w:gridCol w:w="1985"/>
        <w:gridCol w:w="1842"/>
        <w:gridCol w:w="1985"/>
      </w:tblGrid>
      <w:tr w:rsidR="00832F72" w:rsidRPr="00562D53" w14:paraId="63CC6BA5" w14:textId="77777777" w:rsidTr="00B05C77">
        <w:trPr>
          <w:trHeight w:val="290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1B857E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Qualité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DCFCBA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D85020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86AC52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RC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C8DB7AD" w14:textId="180D2CCF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DEX</w:t>
            </w:r>
            <w:ins w:id="352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t xml:space="preserve"> - Exploittaion</w:t>
              </w:r>
            </w:ins>
          </w:p>
        </w:tc>
      </w:tr>
      <w:tr w:rsidR="00832F72" w:rsidRPr="00D143FF" w14:paraId="465F0BD6" w14:textId="77777777" w:rsidTr="00B05C77">
        <w:trPr>
          <w:trHeight w:val="45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4A8643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Commentaire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92B4" w14:textId="3E3CC3E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53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DF7A" w14:textId="62333871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54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2E39" w14:textId="7351DB80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55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537EA" w14:textId="4EF30F0A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56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</w:tr>
      <w:tr w:rsidR="00832F72" w:rsidRPr="00D143FF" w14:paraId="4E79DE8F" w14:textId="77777777" w:rsidTr="00B05C77">
        <w:trPr>
          <w:trHeight w:val="100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55E616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Signature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AF8F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EB6C" w14:textId="4C01394C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57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C58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84B33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</w:tbl>
    <w:p w14:paraId="0894FC0C" w14:textId="77777777" w:rsidR="00832F72" w:rsidRDefault="00832F72" w:rsidP="00832F72">
      <w:pPr>
        <w:spacing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14:paraId="56960B4F" w14:textId="77777777" w:rsidR="00832F72" w:rsidRPr="00562D53" w:rsidRDefault="00832F72" w:rsidP="00832F72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EXAMEN DES DOSSIERS</w:t>
      </w:r>
    </w:p>
    <w:p w14:paraId="553CC351" w14:textId="1AC0F5B4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Dossier 0</w:t>
      </w:r>
      <w:r w:rsidR="00FA272E">
        <w:rPr>
          <w:rFonts w:ascii="Times New Roman" w:hAnsi="Times New Roman"/>
          <w:b/>
          <w:sz w:val="18"/>
          <w:szCs w:val="18"/>
          <w:u w:val="single"/>
        </w:rPr>
        <w:t> 3</w:t>
      </w:r>
      <w:r w:rsidRPr="00562D53">
        <w:rPr>
          <w:rFonts w:ascii="Times New Roman" w:hAnsi="Times New Roman"/>
          <w:b/>
          <w:sz w:val="18"/>
          <w:szCs w:val="18"/>
          <w:u w:val="single"/>
        </w:rPr>
        <w:t xml:space="preserve"> : 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="00FA272E">
        <w:rPr>
          <w:rFonts w:ascii="Times New Roman" w:hAnsi="Times New Roman"/>
          <w:b/>
          <w:sz w:val="18"/>
          <w:szCs w:val="18"/>
        </w:rPr>
        <w:t xml:space="preserve">SANDRA MULTI SERVICES </w:t>
      </w:r>
      <w:r w:rsidRPr="00562D53">
        <w:rPr>
          <w:rFonts w:ascii="Times New Roman" w:hAnsi="Times New Roman"/>
          <w:b/>
          <w:sz w:val="18"/>
          <w:szCs w:val="18"/>
        </w:rPr>
        <w:t xml:space="preserve"> </w:t>
      </w:r>
    </w:p>
    <w:p w14:paraId="171DF0AA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 xml:space="preserve">1 : INFORMATIONS DU CLIENT </w:t>
      </w:r>
      <w:r w:rsidRPr="00562D53">
        <w:rPr>
          <w:rFonts w:ascii="Times New Roman" w:hAnsi="Times New Roman"/>
          <w:b/>
          <w:sz w:val="18"/>
          <w:szCs w:val="18"/>
        </w:rPr>
        <w:tab/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1D9E3DC7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6755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12ED3" w14:textId="1E7FD7CF" w:rsidR="00832F72" w:rsidRPr="00562D53" w:rsidRDefault="00FA272E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SANDRA MULTI SERVICES</w:t>
            </w:r>
          </w:p>
        </w:tc>
      </w:tr>
      <w:tr w:rsidR="00832F72" w:rsidRPr="00562D53" w14:paraId="4786E751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4CF2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Forme de la société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B555E" w14:textId="650939BD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>Entreprise individuel</w:t>
            </w:r>
            <w:ins w:id="358" w:author="Catherine EYEANG EPSE MVE CARRE" w:date="2024-09-11T13:31:00Z" w16du:dateUtc="2024-09-11T12:31:00Z">
              <w:r w:rsidR="00595008">
                <w:rPr>
                  <w:rFonts w:ascii="Times New Roman" w:eastAsia="Times New Roman" w:hAnsi="Times New Roman"/>
                  <w:bCs/>
                  <w:sz w:val="18"/>
                  <w:szCs w:val="18"/>
                  <w:lang w:eastAsia="fr-FR"/>
                </w:rPr>
                <w:t>le</w:t>
              </w:r>
            </w:ins>
          </w:p>
        </w:tc>
      </w:tr>
      <w:tr w:rsidR="00832F72" w:rsidRPr="00562D53" w14:paraId="027154F8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4E50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3AFF0" w14:textId="236C68DB" w:rsidR="00832F72" w:rsidRPr="00562D53" w:rsidRDefault="0022690C" w:rsidP="00B05C7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KAMTO KENMOGNE</w:t>
            </w:r>
          </w:p>
        </w:tc>
      </w:tr>
      <w:tr w:rsidR="00832F72" w:rsidRPr="00562D53" w14:paraId="2763C5F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56C3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Contact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1D5A" w14:textId="4C1C6261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06</w:t>
            </w:r>
            <w:r w:rsidR="009615B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</w:t>
            </w:r>
            <w:r w:rsidR="0022690C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757596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832F72" w:rsidRPr="00562D53" w14:paraId="6707CC21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F288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27BA" w14:textId="0855E7DD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Vente de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</w:t>
            </w:r>
            <w:r w:rsidR="00FA272E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matériels électronique </w:t>
            </w:r>
          </w:p>
        </w:tc>
      </w:tr>
      <w:tr w:rsidR="00832F72" w:rsidRPr="00562D53" w14:paraId="05BC37F5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F0BB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63BD" w14:textId="1F15F91B" w:rsidR="00832F72" w:rsidRPr="00562D53" w:rsidRDefault="00FA272E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NZENG AYONG </w:t>
            </w:r>
          </w:p>
        </w:tc>
      </w:tr>
      <w:tr w:rsidR="00832F72" w:rsidRPr="00562D53" w14:paraId="35777475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B73D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D886" w14:textId="5E1CA25D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371</w:t>
            </w:r>
            <w:r w:rsidR="00FA272E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02</w:t>
            </w: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000</w:t>
            </w:r>
            <w:r w:rsidR="00FA272E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0456</w:t>
            </w:r>
          </w:p>
        </w:tc>
      </w:tr>
      <w:tr w:rsidR="00832F72" w:rsidRPr="00562D53" w14:paraId="4AAB69E9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B75E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2BF7" w14:textId="10F0DB09" w:rsidR="00832F72" w:rsidRPr="00562D53" w:rsidRDefault="00FA272E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RABIATOU</w:t>
            </w:r>
          </w:p>
        </w:tc>
      </w:tr>
    </w:tbl>
    <w:p w14:paraId="2D0AFEEA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14:paraId="19E226BC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3F5E6C77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4B7F7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24504" w14:textId="77777777" w:rsidR="00832F72" w:rsidRPr="00562D53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 xml:space="preserve">FOND DE ROULEMENT </w:t>
            </w:r>
          </w:p>
        </w:tc>
      </w:tr>
      <w:tr w:rsidR="00832F72" w:rsidRPr="00562D53" w14:paraId="5F65C895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3EC0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34188" w14:textId="284E6D79" w:rsidR="00832F72" w:rsidRPr="00562D53" w:rsidRDefault="00FA272E" w:rsidP="00B05C7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2</w:t>
            </w:r>
            <w:r w:rsidR="00832F72">
              <w:rPr>
                <w:rFonts w:ascii="Times New Roman" w:hAnsi="Times New Roman"/>
                <w:sz w:val="18"/>
                <w:szCs w:val="18"/>
                <w:lang w:eastAsia="fr-SN"/>
              </w:rPr>
              <w:t>0</w:t>
            </w:r>
            <w:r w:rsidR="009615BB">
              <w:rPr>
                <w:rFonts w:ascii="Times New Roman" w:hAnsi="Times New Roman"/>
                <w:sz w:val="18"/>
                <w:szCs w:val="18"/>
                <w:lang w:eastAsia="fr-SN"/>
              </w:rPr>
              <w:t> </w:t>
            </w:r>
            <w:r w:rsidR="00832F72">
              <w:rPr>
                <w:rFonts w:ascii="Times New Roman" w:hAnsi="Times New Roman"/>
                <w:sz w:val="18"/>
                <w:szCs w:val="18"/>
                <w:lang w:eastAsia="fr-SN"/>
              </w:rPr>
              <w:t>000</w:t>
            </w:r>
            <w:r w:rsidR="009615BB">
              <w:rPr>
                <w:rFonts w:ascii="Times New Roman" w:hAnsi="Times New Roman"/>
                <w:sz w:val="18"/>
                <w:szCs w:val="18"/>
                <w:lang w:eastAsia="fr-SN"/>
              </w:rPr>
              <w:t> </w:t>
            </w:r>
            <w:r w:rsidR="00832F72">
              <w:rPr>
                <w:rFonts w:ascii="Times New Roman" w:hAnsi="Times New Roman"/>
                <w:sz w:val="18"/>
                <w:szCs w:val="18"/>
                <w:lang w:eastAsia="fr-SN"/>
              </w:rPr>
              <w:t>000</w:t>
            </w:r>
            <w:r w:rsidR="009615BB">
              <w:rPr>
                <w:rFonts w:ascii="Times New Roman" w:hAnsi="Times New Roman"/>
                <w:sz w:val="18"/>
                <w:szCs w:val="18"/>
                <w:lang w:eastAsia="fr-SN"/>
              </w:rPr>
              <w:t xml:space="preserve"> FCFA</w:t>
            </w:r>
          </w:p>
        </w:tc>
      </w:tr>
      <w:tr w:rsidR="00832F72" w:rsidRPr="00562D53" w14:paraId="42BB3274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CF59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66630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CLIENT </w:t>
            </w:r>
          </w:p>
        </w:tc>
      </w:tr>
      <w:tr w:rsidR="00832F72" w:rsidRPr="00562D53" w14:paraId="3B88E002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B5F17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BABC1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832F72" w:rsidRPr="00562D53" w14:paraId="6AB5DB11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67EDA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27A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3E27A6FC" w14:textId="335F0E5F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PAH : </w:t>
            </w:r>
            <w:ins w:id="359" w:author="Catherine EYEANG EPSE MVE CARRE" w:date="2024-09-11T13:32:00Z" w16du:dateUtc="2024-09-11T12:32:00Z">
              <w:r w:rsidR="00595008" w:rsidRP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Terrain situé à Bikele, section ZY8 du plan cadastral de Ntoum, superficie 146 m²</w:t>
              </w:r>
              <w:r w:rsid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 xml:space="preserve"> évalué à 22 805 000 F CFA </w:t>
              </w:r>
            </w:ins>
            <w:del w:id="360" w:author="Catherine EYEANG EPSE MVE CARRE" w:date="2024-09-11T13:32:00Z" w16du:dateUtc="2024-09-11T12:32:00Z">
              <w:r w:rsidR="00FA272E"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valorisé à 20 millions (reconduction)</w:delText>
              </w:r>
            </w:del>
          </w:p>
          <w:p w14:paraId="4204CBD1" w14:textId="77777777" w:rsidR="00832F72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Caution solidaire du gérant </w:t>
            </w:r>
          </w:p>
          <w:p w14:paraId="123DDF8D" w14:textId="165B5326" w:rsidR="00FA272E" w:rsidRPr="00562D53" w:rsidRDefault="00FA272E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Engagement de domiciliation des flux à hauteur de 150 %</w:t>
            </w:r>
            <w:r w:rsidR="007B6D7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de l’échéance </w:t>
            </w:r>
          </w:p>
        </w:tc>
      </w:tr>
    </w:tbl>
    <w:p w14:paraId="5DA219E1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br/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DECISION DU COMITE DE CREDIT : ACCORD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832F72" w:rsidRPr="00562D53" w14:paraId="2AB8487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7AC7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16339" w14:textId="10FF720E" w:rsidR="00832F72" w:rsidRPr="00562D53" w:rsidRDefault="00FA272E" w:rsidP="0022690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="001244A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4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000 000 FCFA</w:t>
            </w:r>
          </w:p>
        </w:tc>
      </w:tr>
      <w:tr w:rsidR="00832F72" w:rsidRPr="00562D53" w14:paraId="6EAC81C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FDC8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B4FAE" w14:textId="32C73271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="00FA272E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2EE4B1C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B98A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BB467" w14:textId="1EE6EB19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2,5%</w:t>
            </w:r>
          </w:p>
        </w:tc>
      </w:tr>
      <w:tr w:rsidR="00832F72" w:rsidRPr="00562D53" w14:paraId="1348FA0F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406E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92122" w14:textId="1BD5F3F4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01149D1D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DC9B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0817E" w14:textId="79FC9142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5E18B655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C08F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501A96" w14:textId="695D84F7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32F72" w:rsidRPr="00562D53" w14:paraId="7B870FE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7C829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6B6FF" w14:textId="43C2D877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211460FF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A04C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5596B" w14:textId="24F713D1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</w:t>
            </w:r>
            <w:r w:rsidR="001244A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10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%, FDG : 5%</w:t>
            </w:r>
          </w:p>
        </w:tc>
      </w:tr>
      <w:tr w:rsidR="00832F72" w:rsidRPr="00562D53" w14:paraId="2FE7F5A9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D9EBA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35245" w14:textId="35BFF073" w:rsidR="00832F72" w:rsidRPr="00562D53" w:rsidRDefault="00FA272E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0,5 % du financement </w:t>
            </w:r>
            <w:r w:rsidR="001244A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sur la durée du prêt</w:t>
            </w:r>
          </w:p>
        </w:tc>
      </w:tr>
      <w:tr w:rsidR="00832F72" w:rsidRPr="00562D53" w14:paraId="48147403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83101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CE0AF" w14:textId="4209B097" w:rsidR="00832F72" w:rsidRPr="00562D53" w:rsidRDefault="007B6D76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Engagement de domiciliation des flux à hauteur de 150 % de l’échéance</w:t>
            </w:r>
          </w:p>
        </w:tc>
      </w:tr>
      <w:tr w:rsidR="00832F72" w:rsidRPr="00562D53" w14:paraId="6B7ECE4A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37A2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1BC3A" w14:textId="62B1CCAD" w:rsidR="00832F72" w:rsidRPr="00562D53" w:rsidRDefault="0076742A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Cf checklist produit, Visite du crédit, fiche collecte</w:t>
            </w:r>
          </w:p>
        </w:tc>
      </w:tr>
    </w:tbl>
    <w:p w14:paraId="7ABCE930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107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2321"/>
        <w:gridCol w:w="1985"/>
        <w:gridCol w:w="1842"/>
        <w:gridCol w:w="1985"/>
      </w:tblGrid>
      <w:tr w:rsidR="00832F72" w:rsidRPr="00562D53" w14:paraId="2C2621A4" w14:textId="77777777" w:rsidTr="00B05C77">
        <w:trPr>
          <w:trHeight w:val="290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4ABD77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lastRenderedPageBreak/>
              <w:t>Qualité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A534EC8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020C40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9CB291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RC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C7B2ACF" w14:textId="54164C34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DEX</w:t>
            </w:r>
            <w:ins w:id="361" w:author="Catherine EYEANG EPSE MVE CARRE" w:date="2024-09-11T13:33:00Z" w16du:dateUtc="2024-09-11T12:33:00Z">
              <w:r w:rsidR="00595008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t xml:space="preserve"> – Exploitation</w:t>
              </w:r>
            </w:ins>
          </w:p>
        </w:tc>
      </w:tr>
      <w:tr w:rsidR="00832F72" w:rsidRPr="00D143FF" w14:paraId="713C6375" w14:textId="77777777" w:rsidTr="00B05C77">
        <w:trPr>
          <w:trHeight w:val="45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E54D45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Commentaire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2ED9" w14:textId="19E1B37F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62" w:author="Catherine EYEANG EPSE MVE CARRE" w:date="2024-09-11T13:32:00Z" w16du:dateUtc="2024-09-11T12:32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326B" w14:textId="77062BC2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63" w:author="Catherine EYEANG EPSE MVE CARRE" w:date="2024-09-11T13:33:00Z" w16du:dateUtc="2024-09-11T12:33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08D0" w14:textId="01D18772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64" w:author="Catherine EYEANG EPSE MVE CARRE" w:date="2024-09-11T13:33:00Z" w16du:dateUtc="2024-09-11T12:33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9FA83" w14:textId="6A34507D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65" w:author="Catherine EYEANG EPSE MVE CARRE" w:date="2024-09-11T13:33:00Z" w16du:dateUtc="2024-09-11T12:33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</w:tr>
      <w:tr w:rsidR="00832F72" w:rsidRPr="00D143FF" w14:paraId="44A1BFAC" w14:textId="77777777" w:rsidTr="00B05C77">
        <w:trPr>
          <w:trHeight w:val="100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C060B0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Signature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0A0A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141F" w14:textId="40BBD59A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66" w:author="Catherine EYEANG EPSE MVE CARRE" w:date="2024-09-11T13:33:00Z" w16du:dateUtc="2024-09-11T12:33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D815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E69E8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</w:tbl>
    <w:p w14:paraId="3C9CD9E1" w14:textId="77777777" w:rsidR="00832F72" w:rsidRDefault="00832F72" w:rsidP="00832F72">
      <w:pPr>
        <w:spacing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14:paraId="3109B243" w14:textId="77777777" w:rsidR="0076742A" w:rsidRDefault="0076742A" w:rsidP="00832F72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14:paraId="4EE190C7" w14:textId="77777777" w:rsidR="0076742A" w:rsidRDefault="0076742A" w:rsidP="00832F72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14:paraId="685F6108" w14:textId="5C088BA1" w:rsidR="00832F72" w:rsidRPr="00562D53" w:rsidRDefault="00832F72" w:rsidP="00832F72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EXAMEN DES DOSSIERS</w:t>
      </w:r>
    </w:p>
    <w:p w14:paraId="2E1A5702" w14:textId="01AB200E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Dossier 0</w:t>
      </w:r>
      <w:r w:rsidR="001244A1">
        <w:rPr>
          <w:rFonts w:ascii="Times New Roman" w:hAnsi="Times New Roman"/>
          <w:b/>
          <w:sz w:val="18"/>
          <w:szCs w:val="18"/>
          <w:u w:val="single"/>
        </w:rPr>
        <w:t>4</w:t>
      </w:r>
      <w:r w:rsidRPr="00562D53">
        <w:rPr>
          <w:rFonts w:ascii="Times New Roman" w:hAnsi="Times New Roman"/>
          <w:b/>
          <w:sz w:val="18"/>
          <w:szCs w:val="18"/>
          <w:u w:val="single"/>
        </w:rPr>
        <w:t xml:space="preserve"> : 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562D53">
        <w:rPr>
          <w:rFonts w:ascii="Times New Roman" w:hAnsi="Times New Roman"/>
          <w:b/>
          <w:sz w:val="18"/>
          <w:szCs w:val="18"/>
        </w:rPr>
        <w:t xml:space="preserve"> </w:t>
      </w:r>
      <w:r w:rsidR="0033631F">
        <w:rPr>
          <w:rFonts w:ascii="Times New Roman" w:hAnsi="Times New Roman"/>
          <w:b/>
          <w:sz w:val="18"/>
          <w:szCs w:val="18"/>
        </w:rPr>
        <w:t>AUTO-BOSS</w:t>
      </w:r>
    </w:p>
    <w:p w14:paraId="4388BF2B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 xml:space="preserve">1 : INFORMATIONS DU CLIENT </w:t>
      </w:r>
      <w:r w:rsidRPr="00562D53">
        <w:rPr>
          <w:rFonts w:ascii="Times New Roman" w:hAnsi="Times New Roman"/>
          <w:b/>
          <w:sz w:val="18"/>
          <w:szCs w:val="18"/>
        </w:rPr>
        <w:tab/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6C0B4504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AAD7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E5838" w14:textId="2916DDF5" w:rsidR="00832F72" w:rsidRPr="00562D53" w:rsidRDefault="001244A1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AUTO-BOSS</w:t>
            </w:r>
          </w:p>
        </w:tc>
      </w:tr>
      <w:tr w:rsidR="00832F72" w:rsidRPr="00562D53" w14:paraId="1E7D0AAB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3A12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Forme de la société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9B121" w14:textId="4112EF60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>Entreprise individuel</w:t>
            </w:r>
            <w:ins w:id="367" w:author="Catherine EYEANG EPSE MVE CARRE" w:date="2024-09-11T13:33:00Z" w16du:dateUtc="2024-09-11T12:33:00Z">
              <w:r w:rsidR="00595008">
                <w:rPr>
                  <w:rFonts w:ascii="Times New Roman" w:eastAsia="Times New Roman" w:hAnsi="Times New Roman"/>
                  <w:bCs/>
                  <w:sz w:val="18"/>
                  <w:szCs w:val="18"/>
                  <w:lang w:eastAsia="fr-FR"/>
                </w:rPr>
                <w:t>le</w:t>
              </w:r>
            </w:ins>
          </w:p>
        </w:tc>
      </w:tr>
      <w:tr w:rsidR="00832F72" w:rsidRPr="00562D53" w14:paraId="2169216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F0721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161FD" w14:textId="329B3C90" w:rsidR="00832F72" w:rsidRPr="00562D53" w:rsidRDefault="0022690C" w:rsidP="00B05C7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M.</w:t>
            </w:r>
            <w:r w:rsidR="001244A1">
              <w:rPr>
                <w:rFonts w:ascii="Times New Roman" w:hAnsi="Times New Roman"/>
                <w:sz w:val="18"/>
                <w:szCs w:val="18"/>
                <w:lang w:eastAsia="fr-SN"/>
              </w:rPr>
              <w:t xml:space="preserve"> AGINA INNOCENT </w:t>
            </w:r>
          </w:p>
        </w:tc>
      </w:tr>
      <w:tr w:rsidR="00832F72" w:rsidRPr="00562D53" w14:paraId="4208D7C2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3DF09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Contact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03BF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065 99 </w:t>
            </w:r>
          </w:p>
        </w:tc>
      </w:tr>
      <w:tr w:rsidR="00832F72" w:rsidRPr="00562D53" w14:paraId="42C75E57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9F85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899F6" w14:textId="24946145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Vente de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</w:t>
            </w:r>
            <w:r w:rsidR="001244A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pièces détachées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832F72" w:rsidRPr="00562D53" w14:paraId="2FB45B99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AFFB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7CE7" w14:textId="2B768DEC" w:rsidR="00832F72" w:rsidRPr="00562D53" w:rsidRDefault="001244A1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IAI</w:t>
            </w:r>
          </w:p>
        </w:tc>
      </w:tr>
      <w:tr w:rsidR="00832F72" w:rsidRPr="00562D53" w14:paraId="14C171B6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AC07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684CC" w14:textId="7510FA83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371</w:t>
            </w:r>
            <w:r w:rsidR="001244A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020</w:t>
            </w: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000</w:t>
            </w:r>
            <w:r w:rsidR="001244A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282</w:t>
            </w:r>
          </w:p>
        </w:tc>
      </w:tr>
      <w:tr w:rsidR="00832F72" w:rsidRPr="00562D53" w14:paraId="57D93367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4004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51C1" w14:textId="1B5DE0CE" w:rsidR="00832F72" w:rsidRPr="00562D53" w:rsidRDefault="001244A1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RABIATOU</w:t>
            </w:r>
          </w:p>
        </w:tc>
      </w:tr>
    </w:tbl>
    <w:p w14:paraId="4295CB89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14:paraId="07AE2DCD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7B18E255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FBB9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201E" w14:textId="77777777" w:rsidR="00832F72" w:rsidRPr="00562D53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 xml:space="preserve">FOND DE ROULEMENT </w:t>
            </w:r>
          </w:p>
        </w:tc>
      </w:tr>
      <w:tr w:rsidR="00832F72" w:rsidRPr="00562D53" w14:paraId="45A5F289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FC301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B508" w14:textId="26ED80E6" w:rsidR="00832F72" w:rsidRPr="00562D53" w:rsidRDefault="001244A1" w:rsidP="00B05C7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3</w:t>
            </w:r>
            <w:r w:rsidR="00832F72">
              <w:rPr>
                <w:rFonts w:ascii="Times New Roman" w:hAnsi="Times New Roman"/>
                <w:sz w:val="18"/>
                <w:szCs w:val="18"/>
                <w:lang w:eastAsia="fr-SN"/>
              </w:rPr>
              <w:t>0</w:t>
            </w: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 </w:t>
            </w:r>
            <w:r w:rsidR="00832F72">
              <w:rPr>
                <w:rFonts w:ascii="Times New Roman" w:hAnsi="Times New Roman"/>
                <w:sz w:val="18"/>
                <w:szCs w:val="18"/>
                <w:lang w:eastAsia="fr-SN"/>
              </w:rPr>
              <w:t>000</w:t>
            </w: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 </w:t>
            </w:r>
            <w:r w:rsidR="00832F72">
              <w:rPr>
                <w:rFonts w:ascii="Times New Roman" w:hAnsi="Times New Roman"/>
                <w:sz w:val="18"/>
                <w:szCs w:val="18"/>
                <w:lang w:eastAsia="fr-SN"/>
              </w:rPr>
              <w:t>000</w:t>
            </w: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 xml:space="preserve"> FCFA</w:t>
            </w:r>
          </w:p>
        </w:tc>
      </w:tr>
      <w:tr w:rsidR="00832F72" w:rsidRPr="00562D53" w14:paraId="16F24BE4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64A90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3328" w14:textId="03C91C4C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CLIENT </w:t>
            </w:r>
            <w:r w:rsidR="00FB526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(remboursement de </w:t>
            </w:r>
            <w:r w:rsidR="0033631F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l’activité)</w:t>
            </w:r>
          </w:p>
        </w:tc>
      </w:tr>
      <w:tr w:rsidR="00832F72" w:rsidRPr="00562D53" w14:paraId="5936DBB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632C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05E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832F72" w:rsidRPr="00562D53" w14:paraId="479E83B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8A85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E1049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1643605E" w14:textId="0ADDEB2E" w:rsidR="00832F72" w:rsidRPr="00562D53" w:rsidRDefault="001244A1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Gage : FORD ESCADE et RAPTOR EXPLORER valorisé à 20 millions </w:t>
            </w:r>
          </w:p>
          <w:p w14:paraId="0D50C02F" w14:textId="77777777" w:rsidR="00832F72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Caution solidaire du gérant </w:t>
            </w:r>
          </w:p>
          <w:p w14:paraId="31D4B131" w14:textId="61154E5B" w:rsidR="001244A1" w:rsidRPr="00562D53" w:rsidRDefault="001244A1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Engagement de domiciliation des flux à hauteur de 150 %</w:t>
            </w:r>
            <w:r w:rsidR="0022690C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de l’échéance </w:t>
            </w:r>
          </w:p>
        </w:tc>
      </w:tr>
    </w:tbl>
    <w:p w14:paraId="2730A275" w14:textId="1CC14F53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br/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DECISION DU COMITE DE CREDIT : ACCORD</w:t>
      </w:r>
      <w:r w:rsidR="0033631F">
        <w:rPr>
          <w:rFonts w:ascii="Times New Roman" w:hAnsi="Times New Roman"/>
          <w:b/>
          <w:bCs/>
          <w:color w:val="000000"/>
          <w:sz w:val="18"/>
          <w:szCs w:val="18"/>
        </w:rPr>
        <w:t xml:space="preserve"> SOUS RESERVE DE LA VERIFICATION DES ELEMENTS QUI ENCADRE</w:t>
      </w:r>
      <w:ins w:id="368" w:author="Catherine EYEANG EPSE MVE CARRE" w:date="2024-09-11T13:33:00Z" w16du:dateUtc="2024-09-11T12:33:00Z">
        <w:r w:rsidR="00595008">
          <w:rPr>
            <w:rFonts w:ascii="Times New Roman" w:hAnsi="Times New Roman"/>
            <w:b/>
            <w:bCs/>
            <w:color w:val="000000"/>
            <w:sz w:val="18"/>
            <w:szCs w:val="18"/>
          </w:rPr>
          <w:t>N</w:t>
        </w:r>
      </w:ins>
      <w:ins w:id="369" w:author="Catherine EYEANG EPSE MVE CARRE" w:date="2024-09-11T13:34:00Z" w16du:dateUtc="2024-09-11T12:34:00Z">
        <w:r w:rsidR="00595008">
          <w:rPr>
            <w:rFonts w:ascii="Times New Roman" w:hAnsi="Times New Roman"/>
            <w:b/>
            <w:bCs/>
            <w:color w:val="000000"/>
            <w:sz w:val="18"/>
            <w:szCs w:val="18"/>
          </w:rPr>
          <w:t>T</w:t>
        </w:r>
      </w:ins>
      <w:r w:rsidR="0033631F">
        <w:rPr>
          <w:rFonts w:ascii="Times New Roman" w:hAnsi="Times New Roman"/>
          <w:b/>
          <w:bCs/>
          <w:color w:val="000000"/>
          <w:sz w:val="18"/>
          <w:szCs w:val="18"/>
        </w:rPr>
        <w:t xml:space="preserve"> L’ACHAT 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832F72" w:rsidRPr="00562D53" w14:paraId="26E6E3AF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5303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72298" w14:textId="086F2DB8" w:rsidR="00832F72" w:rsidRPr="00562D53" w:rsidRDefault="00FB5266" w:rsidP="0022690C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25</w:t>
            </w:r>
            <w:r w:rsidR="001244A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000 000 FCFA</w:t>
            </w:r>
          </w:p>
        </w:tc>
      </w:tr>
      <w:tr w:rsidR="00832F72" w:rsidRPr="00562D53" w14:paraId="2AE857C8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9687A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9BC45" w14:textId="2C39914F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="001244A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3DC0AC18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C690A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66A80" w14:textId="378856A5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2,5%</w:t>
            </w:r>
          </w:p>
        </w:tc>
      </w:tr>
      <w:tr w:rsidR="00832F72" w:rsidRPr="00562D53" w14:paraId="55A73F9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6F30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2DDC" w14:textId="0470D4B5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01B7EBAC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F68A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DF474" w14:textId="779CD248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56691404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8DDC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C01EC4" w14:textId="563C0CA4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32F72" w:rsidRPr="00562D53" w14:paraId="19183449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1D1B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6CC4B" w14:textId="58BDCC6A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13766E4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AA29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C8566" w14:textId="0457DA60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</w:t>
            </w:r>
            <w:r w:rsidR="001244A1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10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%, FDG : 5%</w:t>
            </w:r>
          </w:p>
        </w:tc>
      </w:tr>
      <w:tr w:rsidR="00832F72" w:rsidRPr="00562D53" w14:paraId="0C6BE7DE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15390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9F96E0" w14:textId="534F6823" w:rsidR="00832F72" w:rsidRPr="00562D53" w:rsidRDefault="00AD32AA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0,5 % du financement sur la durée du prêt</w:t>
            </w:r>
          </w:p>
        </w:tc>
      </w:tr>
      <w:tr w:rsidR="00832F72" w:rsidRPr="00562D53" w14:paraId="73731E06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AF6F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1D207" w14:textId="0D2F8906" w:rsidR="00832F72" w:rsidRPr="00562D53" w:rsidRDefault="0022690C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Engagement de domiciliation des flux à hauteur de 150 % de l’échéance</w:t>
            </w:r>
          </w:p>
        </w:tc>
      </w:tr>
      <w:tr w:rsidR="00832F72" w:rsidRPr="00562D53" w14:paraId="65F9DBB5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B0F6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lastRenderedPageBreak/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D8E56" w14:textId="4FFC7FCA" w:rsidR="0033631F" w:rsidRPr="00562D53" w:rsidRDefault="001244A1" w:rsidP="0022690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Cf checklist produit</w:t>
            </w:r>
            <w:r w:rsidR="00FB5266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/ RACHAT </w:t>
            </w:r>
            <w:r w:rsidR="0033631F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CRSD / RESERVE</w:t>
            </w:r>
            <w:r w:rsidR="003363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 DE LA VERIFICATION DES ELEMENTS QUI ENCADRE L’ACHAT (A lever avant décaissement)</w:t>
            </w:r>
            <w:r w:rsidR="0076742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,Visite du crédit, fiche collecte</w:t>
            </w:r>
          </w:p>
          <w:p w14:paraId="7FB88CAE" w14:textId="173A540F" w:rsidR="00832F72" w:rsidRPr="00562D53" w:rsidRDefault="00832F72" w:rsidP="002269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</w:tc>
      </w:tr>
    </w:tbl>
    <w:p w14:paraId="3D6E8931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107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2321"/>
        <w:gridCol w:w="1985"/>
        <w:gridCol w:w="1842"/>
        <w:gridCol w:w="1985"/>
      </w:tblGrid>
      <w:tr w:rsidR="00832F72" w:rsidRPr="00562D53" w14:paraId="6C4308C9" w14:textId="77777777" w:rsidTr="00B05C77">
        <w:trPr>
          <w:trHeight w:val="290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91FFDB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Qualité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115359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3B72831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8DB5BF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RC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B822E9D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DEX</w:t>
            </w:r>
          </w:p>
        </w:tc>
      </w:tr>
      <w:tr w:rsidR="00832F72" w:rsidRPr="00D143FF" w14:paraId="4D5AD5D2" w14:textId="77777777" w:rsidTr="00B05C77">
        <w:trPr>
          <w:trHeight w:val="45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B4F95C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Commentaire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1F74" w14:textId="4350DAA3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70" w:author="Catherine EYEANG EPSE MVE CARRE" w:date="2024-09-11T13:34:00Z" w16du:dateUtc="2024-09-11T12:34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 sous réserve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8799" w14:textId="22B9A330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71" w:author="Catherine EYEANG EPSE MVE CARRE" w:date="2024-09-11T13:34:00Z" w16du:dateUtc="2024-09-11T12:34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C5FC" w14:textId="34E9F5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72" w:author="Catherine EYEANG EPSE MVE CARRE" w:date="2024-09-11T13:34:00Z" w16du:dateUtc="2024-09-11T12:34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 sous réserve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42060" w14:textId="78AB1073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73" w:author="Catherine EYEANG EPSE MVE CARRE" w:date="2024-09-11T13:34:00Z" w16du:dateUtc="2024-09-11T12:34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</w:tr>
      <w:tr w:rsidR="00832F72" w:rsidRPr="00D143FF" w14:paraId="50A537E8" w14:textId="77777777" w:rsidTr="00B05C77">
        <w:trPr>
          <w:trHeight w:val="100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C9B60D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Signature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E59E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B086" w14:textId="70E91B4E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374" w:author="Catherine EYEANG EPSE MVE CARRE" w:date="2024-09-11T13:34:00Z" w16du:dateUtc="2024-09-11T12:34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BB28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2A308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</w:tbl>
    <w:p w14:paraId="47A8465E" w14:textId="77777777" w:rsidR="00832F72" w:rsidRDefault="00832F72" w:rsidP="00832F72">
      <w:pPr>
        <w:spacing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14:paraId="1DA06A34" w14:textId="77777777" w:rsidR="00832F72" w:rsidRPr="00562D53" w:rsidRDefault="00832F72" w:rsidP="00832F72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EXAMEN DES DOSSIERS</w:t>
      </w:r>
    </w:p>
    <w:p w14:paraId="2E170F81" w14:textId="0DC3E6D8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Dossier 0</w:t>
      </w:r>
      <w:r w:rsidR="0033631F">
        <w:rPr>
          <w:rFonts w:ascii="Times New Roman" w:hAnsi="Times New Roman"/>
          <w:b/>
          <w:sz w:val="18"/>
          <w:szCs w:val="18"/>
          <w:u w:val="single"/>
        </w:rPr>
        <w:t>5</w:t>
      </w:r>
      <w:r w:rsidRPr="00562D53">
        <w:rPr>
          <w:rFonts w:ascii="Times New Roman" w:hAnsi="Times New Roman"/>
          <w:b/>
          <w:sz w:val="18"/>
          <w:szCs w:val="18"/>
          <w:u w:val="single"/>
        </w:rPr>
        <w:t xml:space="preserve"> : 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="0033631F">
        <w:rPr>
          <w:rFonts w:ascii="Times New Roman" w:hAnsi="Times New Roman"/>
          <w:b/>
          <w:sz w:val="18"/>
          <w:szCs w:val="18"/>
        </w:rPr>
        <w:t xml:space="preserve">MENGUE AMVAME GUY ROGER </w:t>
      </w:r>
      <w:r w:rsidRPr="00562D53">
        <w:rPr>
          <w:rFonts w:ascii="Times New Roman" w:hAnsi="Times New Roman"/>
          <w:b/>
          <w:sz w:val="18"/>
          <w:szCs w:val="18"/>
        </w:rPr>
        <w:t xml:space="preserve"> </w:t>
      </w:r>
    </w:p>
    <w:p w14:paraId="45BA8DB2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 xml:space="preserve">1 : INFORMATIONS DU CLIENT </w:t>
      </w:r>
      <w:r w:rsidRPr="00562D53">
        <w:rPr>
          <w:rFonts w:ascii="Times New Roman" w:hAnsi="Times New Roman"/>
          <w:b/>
          <w:sz w:val="18"/>
          <w:szCs w:val="18"/>
        </w:rPr>
        <w:tab/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47EB5DFA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ACA9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AF666" w14:textId="09E5E56B" w:rsidR="00832F72" w:rsidRPr="00562D53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MENGUE AMVAME GUY ROGER</w:t>
            </w:r>
          </w:p>
        </w:tc>
      </w:tr>
      <w:tr w:rsidR="00832F72" w:rsidRPr="00562D53" w:rsidDel="00595008" w14:paraId="324EA996" w14:textId="071C0554" w:rsidTr="00B05C77">
        <w:trPr>
          <w:trHeight w:val="80"/>
          <w:del w:id="375" w:author="Catherine EYEANG EPSE MVE CARRE" w:date="2024-09-11T13:35:00Z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11F21" w14:textId="01AEA78B" w:rsidR="00832F72" w:rsidRPr="00562D53" w:rsidDel="00595008" w:rsidRDefault="00832F72" w:rsidP="00B05C77">
            <w:pPr>
              <w:spacing w:after="0" w:line="240" w:lineRule="auto"/>
              <w:rPr>
                <w:del w:id="376" w:author="Catherine EYEANG EPSE MVE CARRE" w:date="2024-09-11T13:35:00Z" w16du:dateUtc="2024-09-11T12:35:00Z"/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del w:id="377" w:author="Catherine EYEANG EPSE MVE CARRE" w:date="2024-09-11T13:35:00Z" w16du:dateUtc="2024-09-11T12:35:00Z">
              <w:r w:rsidRPr="00562D53" w:rsidDel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 xml:space="preserve">Forme de la société 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410A1" w14:textId="4E96B7F5" w:rsidR="00832F72" w:rsidRPr="00562D53" w:rsidDel="00595008" w:rsidRDefault="00832F72" w:rsidP="00B05C77">
            <w:pPr>
              <w:spacing w:after="0" w:line="240" w:lineRule="auto"/>
              <w:rPr>
                <w:del w:id="378" w:author="Catherine EYEANG EPSE MVE CARRE" w:date="2024-09-11T13:35:00Z" w16du:dateUtc="2024-09-11T12:35:00Z"/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del w:id="379" w:author="Catherine EYEANG EPSE MVE CARRE" w:date="2024-09-11T13:34:00Z" w16du:dateUtc="2024-09-11T12:34:00Z">
              <w:r w:rsidDel="00595008">
                <w:rPr>
                  <w:rFonts w:ascii="Times New Roman" w:eastAsia="Times New Roman" w:hAnsi="Times New Roman"/>
                  <w:bCs/>
                  <w:sz w:val="18"/>
                  <w:szCs w:val="18"/>
                  <w:lang w:eastAsia="fr-FR"/>
                </w:rPr>
                <w:delText>Entreprise individuel</w:delText>
              </w:r>
            </w:del>
          </w:p>
        </w:tc>
      </w:tr>
      <w:tr w:rsidR="00832F72" w:rsidRPr="00562D53" w:rsidDel="00595008" w14:paraId="71BFE6A1" w14:textId="5514CF1D" w:rsidTr="00B05C77">
        <w:trPr>
          <w:trHeight w:val="311"/>
          <w:del w:id="380" w:author="Catherine EYEANG EPSE MVE CARRE" w:date="2024-09-11T13:35:00Z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CA2B5" w14:textId="33D254FB" w:rsidR="00832F72" w:rsidRPr="00562D53" w:rsidDel="00595008" w:rsidRDefault="00832F72" w:rsidP="00B05C77">
            <w:pPr>
              <w:spacing w:after="0" w:line="240" w:lineRule="auto"/>
              <w:rPr>
                <w:del w:id="381" w:author="Catherine EYEANG EPSE MVE CARRE" w:date="2024-09-11T13:35:00Z" w16du:dateUtc="2024-09-11T12:35:00Z"/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del w:id="382" w:author="Catherine EYEANG EPSE MVE CARRE" w:date="2024-09-11T13:35:00Z" w16du:dateUtc="2024-09-11T12:35:00Z">
              <w:r w:rsidRPr="00562D53" w:rsidDel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>Nom du représentant légal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AAA9B" w14:textId="1D54B0F1" w:rsidR="00832F72" w:rsidRPr="00562D53" w:rsidDel="00595008" w:rsidRDefault="00AD32AA" w:rsidP="00B05C77">
            <w:pPr>
              <w:spacing w:after="0" w:line="240" w:lineRule="auto"/>
              <w:rPr>
                <w:del w:id="383" w:author="Catherine EYEANG EPSE MVE CARRE" w:date="2024-09-11T13:35:00Z" w16du:dateUtc="2024-09-11T12:35:00Z"/>
                <w:rFonts w:ascii="Times New Roman" w:hAnsi="Times New Roman"/>
                <w:sz w:val="18"/>
                <w:szCs w:val="18"/>
                <w:lang w:eastAsia="fr-SN"/>
              </w:rPr>
            </w:pPr>
            <w:del w:id="384" w:author="Catherine EYEANG EPSE MVE CARRE" w:date="2024-09-11T13:35:00Z" w16du:dateUtc="2024-09-11T12:35:00Z">
              <w:r w:rsidDel="00595008">
                <w:rPr>
                  <w:rFonts w:ascii="Times New Roman" w:eastAsia="Times New Roman" w:hAnsi="Times New Roman"/>
                  <w:b/>
                  <w:sz w:val="18"/>
                  <w:szCs w:val="18"/>
                  <w:lang w:eastAsia="fr-FR"/>
                </w:rPr>
                <w:delText>MENGUE AMVAME GUY ROGE</w:delText>
              </w:r>
            </w:del>
            <w:del w:id="385" w:author="Catherine EYEANG EPSE MVE CARRE" w:date="2024-09-11T13:34:00Z" w16du:dateUtc="2024-09-11T12:34:00Z">
              <w:r w:rsidDel="00595008">
                <w:rPr>
                  <w:rFonts w:ascii="Times New Roman" w:eastAsia="Times New Roman" w:hAnsi="Times New Roman"/>
                  <w:b/>
                  <w:sz w:val="18"/>
                  <w:szCs w:val="18"/>
                  <w:lang w:eastAsia="fr-FR"/>
                </w:rPr>
                <w:delText>R</w:delText>
              </w:r>
            </w:del>
          </w:p>
        </w:tc>
      </w:tr>
      <w:tr w:rsidR="00832F72" w:rsidRPr="00562D53" w14:paraId="0D26C6B2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FA506" w14:textId="10B31BA6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Contact du </w:t>
            </w:r>
            <w:ins w:id="386" w:author="Catherine EYEANG EPSE MVE CARRE" w:date="2024-09-11T13:35:00Z" w16du:dateUtc="2024-09-11T12:35:00Z">
              <w:r w:rsidR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t>client</w:t>
              </w:r>
            </w:ins>
            <w:del w:id="387" w:author="Catherine EYEANG EPSE MVE CARRE" w:date="2024-09-11T13:35:00Z" w16du:dateUtc="2024-09-11T12:35:00Z">
              <w:r w:rsidRPr="00562D53" w:rsidDel="00595008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>représentant légal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ABECF" w14:textId="6CD7DF3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06</w:t>
            </w:r>
            <w:r w:rsidR="0022690C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6232390</w:t>
            </w:r>
          </w:p>
        </w:tc>
      </w:tr>
      <w:tr w:rsidR="00832F72" w:rsidRPr="00562D53" w14:paraId="0262A2AE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156A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73E01" w14:textId="353515FB" w:rsidR="00832F72" w:rsidRPr="00562D53" w:rsidRDefault="0022690C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Salarié (revenus </w:t>
            </w:r>
            <w:r w:rsidR="00AD32A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locatifs)</w:t>
            </w:r>
          </w:p>
        </w:tc>
      </w:tr>
      <w:tr w:rsidR="00832F72" w:rsidRPr="00562D53" w14:paraId="3B5C0890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7997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5E07" w14:textId="5C8B6593" w:rsidR="00832F72" w:rsidRPr="00562D53" w:rsidRDefault="0022690C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PK12</w:t>
            </w:r>
          </w:p>
        </w:tc>
      </w:tr>
      <w:tr w:rsidR="00832F72" w:rsidRPr="00562D53" w14:paraId="0D380F2D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143D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8766" w14:textId="6AC4A14D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3713</w:t>
            </w:r>
            <w:r w:rsidR="0022690C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1</w:t>
            </w: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000</w:t>
            </w:r>
            <w:r w:rsidR="0033631F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1449</w:t>
            </w:r>
          </w:p>
        </w:tc>
      </w:tr>
      <w:tr w:rsidR="00832F72" w:rsidRPr="00562D53" w14:paraId="43A795F0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AF0E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0F81" w14:textId="0661C5F6" w:rsidR="00832F72" w:rsidRPr="00562D53" w:rsidRDefault="0033631F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ARTHUR</w:t>
            </w:r>
          </w:p>
        </w:tc>
      </w:tr>
    </w:tbl>
    <w:p w14:paraId="0F2FFC5F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14:paraId="3EF1765E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32F72" w:rsidRPr="00562D53" w14:paraId="4FEDD055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6D448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AA9B8" w14:textId="0E0760F0" w:rsidR="00832F72" w:rsidRPr="00562D53" w:rsidRDefault="0033631F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>CONSO IMMO</w:t>
            </w:r>
          </w:p>
        </w:tc>
      </w:tr>
      <w:tr w:rsidR="00832F72" w:rsidRPr="00562D53" w14:paraId="7D826871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E3A9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9F03F" w14:textId="481DA3CD" w:rsidR="00832F72" w:rsidRPr="00562D53" w:rsidRDefault="0033631F" w:rsidP="00B05C7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7 600 000 FCFA</w:t>
            </w:r>
          </w:p>
        </w:tc>
      </w:tr>
      <w:tr w:rsidR="00832F72" w:rsidRPr="00562D53" w14:paraId="74323F7F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A2CD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4DBE" w14:textId="73900F22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CLIENT </w:t>
            </w:r>
            <w:r w:rsidR="0022690C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(revenus locatif</w:t>
            </w:r>
            <w:r w:rsidR="00AD32A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s</w:t>
            </w:r>
            <w:r w:rsidR="0022690C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)</w:t>
            </w:r>
          </w:p>
        </w:tc>
      </w:tr>
      <w:tr w:rsidR="00832F72" w:rsidRPr="00562D53" w14:paraId="29678D55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AE44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5068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832F72" w:rsidRPr="00562D53" w14:paraId="5BB895ED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A5C32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BAD3E" w14:textId="0D04653B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663232E1" w14:textId="5B327C12" w:rsidR="00595008" w:rsidRDefault="00A463E4" w:rsidP="00B05C77">
            <w:pPr>
              <w:spacing w:after="0" w:line="240" w:lineRule="auto"/>
              <w:rPr>
                <w:ins w:id="388" w:author="Catherine EYEANG EPSE MVE CARRE" w:date="2024-09-11T13:36:00Z" w16du:dateUtc="2024-09-11T12:36:00Z"/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Nantissement </w:t>
            </w:r>
            <w:ins w:id="389" w:author="Catherine EYEANG EPSE MVE CARRE" w:date="2024-09-11T13:35:00Z" w16du:dateUtc="2024-09-11T12:35:00Z">
              <w:r w:rsid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des revenus issus des créanc</w:t>
              </w:r>
            </w:ins>
            <w:ins w:id="390" w:author="Catherine EYEANG EPSE MVE CARRE" w:date="2024-09-11T13:36:00Z" w16du:dateUtc="2024-09-11T12:36:00Z">
              <w:r w:rsidR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es locatives avce collecte par voie d’huissier (Me Moise)</w:t>
              </w:r>
            </w:ins>
          </w:p>
          <w:p w14:paraId="1A71FEB7" w14:textId="0F72915E" w:rsidR="00832F72" w:rsidRDefault="00A463E4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del w:id="391" w:author="Catherine EYEANG EPSE MVE CARRE" w:date="2024-09-11T13:36:00Z" w16du:dateUtc="2024-09-11T12:36:00Z">
              <w:r w:rsidDel="00595008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 xml:space="preserve">et </w:delText>
              </w:r>
            </w:del>
            <w:r w:rsidR="0033631F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Domiciliation des revenus locatifs soit 640 000 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FCFA </w:t>
            </w:r>
            <w:ins w:id="392" w:author="Catherine EYEANG EPSE MVE CARRE" w:date="2024-09-11T13:36:00Z" w16du:dateUtc="2024-09-11T12:36:00Z">
              <w:r w:rsidR="00FF433D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issus de la collecte par huissier de justice</w:t>
              </w:r>
            </w:ins>
            <w:del w:id="393" w:author="Catherine EYEANG EPSE MVE CARRE" w:date="2024-09-11T13:36:00Z" w16du:dateUtc="2024-09-11T12:36:00Z">
              <w:r w:rsidRPr="00562D53" w:rsidDel="00FF433D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par</w:delText>
              </w:r>
              <w:r w:rsidDel="00FF433D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 xml:space="preserve"> voie d’huissier </w:delText>
              </w:r>
            </w:del>
          </w:p>
          <w:p w14:paraId="57C3BCC9" w14:textId="4FA5A526" w:rsidR="0033631F" w:rsidRPr="00562D53" w:rsidRDefault="0033631F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Gage : MITSU</w:t>
            </w:r>
            <w:r w:rsidR="0065078E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BISHI PAJERO 2015 estimé à 14 millions</w:t>
            </w:r>
          </w:p>
          <w:p w14:paraId="22456822" w14:textId="7A501301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Caution </w:t>
            </w:r>
            <w:r w:rsidR="0033631F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de sa femme</w:t>
            </w:r>
            <w:r w:rsidR="00AD32A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 :</w:t>
            </w:r>
            <w:r w:rsidR="0033631F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 </w:t>
            </w:r>
            <w:r w:rsidR="00AD32A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Mme NDZENG ENONG Epse MENGUE AMVAME</w:t>
            </w:r>
            <w:r w:rsidR="0065078E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</w:t>
            </w:r>
            <w:del w:id="394" w:author="Catherine EYEANG EPSE MVE CARRE" w:date="2024-09-11T13:37:00Z" w16du:dateUtc="2024-09-11T12:37:00Z">
              <w:r w:rsidR="00AD32AA" w:rsidDel="00FF433D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C</w:delText>
              </w:r>
              <w:r w:rsidR="0065078E" w:rsidDel="00FF433D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ession de salaire</w:delText>
              </w:r>
              <w:r w:rsidR="00AD32AA" w:rsidDel="00FF433D"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delText> de Mme NDZENG ENONG Epse MENGUE AMVAME</w:delText>
              </w:r>
            </w:del>
          </w:p>
        </w:tc>
      </w:tr>
    </w:tbl>
    <w:p w14:paraId="535C7A11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br/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DECISION DU COMITE DE CREDIT : ACCORD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832F72" w:rsidRPr="00562D53" w14:paraId="4396D91C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3B745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A846A" w14:textId="322405C2" w:rsidR="00832F72" w:rsidRPr="00562D53" w:rsidRDefault="0033631F" w:rsidP="00AD32A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7 6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00 000 FCFA</w:t>
            </w:r>
          </w:p>
        </w:tc>
      </w:tr>
      <w:tr w:rsidR="00832F72" w:rsidRPr="00562D53" w14:paraId="57B00D88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3D1BB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19C25" w14:textId="78F2011C" w:rsidR="00832F72" w:rsidRPr="00562D53" w:rsidRDefault="0033631F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24 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mois</w:t>
            </w:r>
          </w:p>
        </w:tc>
      </w:tr>
      <w:tr w:rsidR="00832F72" w:rsidRPr="00562D53" w14:paraId="138E27DF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40F4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B97DF" w14:textId="576F3DE2" w:rsidR="00832F72" w:rsidRPr="00562D53" w:rsidRDefault="009C7658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1,8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</w:t>
            </w:r>
          </w:p>
        </w:tc>
      </w:tr>
      <w:tr w:rsidR="00832F72" w:rsidRPr="00562D53" w14:paraId="76F68455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C522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98315" w14:textId="5D4CAA35" w:rsidR="00832F72" w:rsidRPr="00562D53" w:rsidRDefault="00832F72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55501AE0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FAA8F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F2F8E" w14:textId="612A9961" w:rsidR="00832F72" w:rsidRPr="00562D53" w:rsidRDefault="00832F72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32F72" w:rsidRPr="00562D53" w14:paraId="16E3949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3D75E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A22BD" w14:textId="3A4B0E2F" w:rsidR="00832F72" w:rsidRPr="00562D53" w:rsidRDefault="00832F72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32F72" w:rsidRPr="00562D53" w14:paraId="513DC238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815DC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B6AD2" w14:textId="375F44EF" w:rsidR="00832F72" w:rsidRPr="00562D53" w:rsidRDefault="009C7658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</w:t>
            </w:r>
            <w:r w:rsidR="00832F72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32F72" w:rsidRPr="00562D53" w14:paraId="091047CA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0C692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lastRenderedPageBreak/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E9BEB" w14:textId="01E81E54" w:rsidR="00832F72" w:rsidRPr="00562D53" w:rsidRDefault="00832F72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:5%, FDG : 5%</w:t>
            </w:r>
          </w:p>
        </w:tc>
      </w:tr>
      <w:tr w:rsidR="00832F72" w:rsidRPr="00562D53" w14:paraId="6FFD2A8D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EB37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71CEA" w14:textId="40E01FCF" w:rsidR="00832F72" w:rsidRPr="00562D53" w:rsidRDefault="0033631F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20 000 FCFA</w:t>
            </w:r>
          </w:p>
        </w:tc>
      </w:tr>
      <w:tr w:rsidR="00832F72" w:rsidRPr="00562D53" w14:paraId="00C94ED2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5652A4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D3B51" w14:textId="2C00055F" w:rsidR="00832F72" w:rsidRPr="00562D53" w:rsidRDefault="00FF433D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ins w:id="395" w:author="Catherine EYEANG EPSE MVE CARRE" w:date="2024-09-11T13:37:00Z" w16du:dateUtc="2024-09-11T12:37:00Z">
              <w:r>
                <w:rPr>
                  <w:rFonts w:ascii="Times New Roman" w:eastAsia="Times New Roman" w:hAnsi="Times New Roman"/>
                  <w:sz w:val="18"/>
                  <w:szCs w:val="18"/>
                  <w:lang w:eastAsia="fr-FR"/>
                </w:rPr>
                <w:t>Cession de salaire de Mme NDZENG ENONG Epse MENGUE AMVAME</w:t>
              </w:r>
            </w:ins>
          </w:p>
        </w:tc>
      </w:tr>
      <w:tr w:rsidR="00832F72" w:rsidRPr="00562D53" w14:paraId="129664B5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19133" w14:textId="77777777" w:rsidR="00832F72" w:rsidRPr="00562D53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C333B" w14:textId="24131C96" w:rsidR="00832F72" w:rsidRPr="00562D53" w:rsidRDefault="0076742A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Cf checklist produit, Visite du crédit, fiche collecte</w:t>
            </w:r>
          </w:p>
        </w:tc>
      </w:tr>
    </w:tbl>
    <w:p w14:paraId="2EA23A6A" w14:textId="77777777" w:rsidR="00832F72" w:rsidRPr="00562D53" w:rsidRDefault="00832F72" w:rsidP="00832F72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107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2321"/>
        <w:gridCol w:w="1985"/>
        <w:gridCol w:w="1842"/>
        <w:gridCol w:w="1985"/>
      </w:tblGrid>
      <w:tr w:rsidR="00832F72" w:rsidRPr="00562D53" w14:paraId="73EFF48C" w14:textId="77777777" w:rsidTr="00B05C77">
        <w:trPr>
          <w:trHeight w:val="290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A7B300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Qualité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8ACD35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EF4BA9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367155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RC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9A682AD" w14:textId="77777777" w:rsidR="00832F72" w:rsidRPr="00D143FF" w:rsidRDefault="00832F72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DEX</w:t>
            </w:r>
          </w:p>
        </w:tc>
      </w:tr>
      <w:tr w:rsidR="00832F72" w:rsidRPr="00D143FF" w14:paraId="37208069" w14:textId="77777777" w:rsidTr="00B05C77">
        <w:trPr>
          <w:trHeight w:val="45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85868F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Commentaire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04C6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FE30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649C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78119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  <w:tr w:rsidR="00832F72" w:rsidRPr="00D143FF" w14:paraId="02561C04" w14:textId="77777777" w:rsidTr="00B05C77">
        <w:trPr>
          <w:trHeight w:val="100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EB1E4C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Signature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47DC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C5AC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2FFA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05127" w14:textId="77777777" w:rsidR="00832F72" w:rsidRPr="00D143FF" w:rsidRDefault="00832F72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</w:tbl>
    <w:p w14:paraId="3C7D6692" w14:textId="77777777" w:rsidR="00832F72" w:rsidRPr="00784EBB" w:rsidRDefault="00832F72" w:rsidP="00832F72">
      <w:pPr>
        <w:spacing w:line="240" w:lineRule="auto"/>
        <w:jc w:val="both"/>
        <w:rPr>
          <w:rFonts w:ascii="Goudy Old Style" w:hAnsi="Goudy Old Style" w:cstheme="minorHAnsi"/>
          <w:color w:val="000000"/>
        </w:rPr>
      </w:pPr>
    </w:p>
    <w:p w14:paraId="19F9A25B" w14:textId="77777777" w:rsidR="007B6D76" w:rsidRDefault="007B6D76" w:rsidP="007B6D76">
      <w:pPr>
        <w:spacing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14:paraId="18D63EB3" w14:textId="77777777" w:rsidR="007B6D76" w:rsidRPr="00562D53" w:rsidRDefault="007B6D76" w:rsidP="007B6D76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EXAMEN DES DOSSIERS</w:t>
      </w:r>
    </w:p>
    <w:p w14:paraId="6E3010FF" w14:textId="3CB63EED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Dossier 0</w:t>
      </w:r>
      <w:r w:rsidR="00687D8B">
        <w:rPr>
          <w:rFonts w:ascii="Times New Roman" w:hAnsi="Times New Roman"/>
          <w:b/>
          <w:sz w:val="18"/>
          <w:szCs w:val="18"/>
          <w:u w:val="single"/>
        </w:rPr>
        <w:t>6</w:t>
      </w:r>
      <w:r w:rsidRPr="00562D53">
        <w:rPr>
          <w:rFonts w:ascii="Times New Roman" w:hAnsi="Times New Roman"/>
          <w:b/>
          <w:sz w:val="18"/>
          <w:szCs w:val="18"/>
          <w:u w:val="single"/>
        </w:rPr>
        <w:t xml:space="preserve"> : </w:t>
      </w:r>
      <w:r>
        <w:rPr>
          <w:rFonts w:ascii="Times New Roman" w:hAnsi="Times New Roman"/>
          <w:b/>
          <w:sz w:val="18"/>
          <w:szCs w:val="18"/>
        </w:rPr>
        <w:t xml:space="preserve"> SOW O</w:t>
      </w:r>
      <w:r w:rsidR="00AD32AA">
        <w:rPr>
          <w:rFonts w:ascii="Times New Roman" w:hAnsi="Times New Roman"/>
          <w:b/>
          <w:sz w:val="18"/>
          <w:szCs w:val="18"/>
        </w:rPr>
        <w:t>U</w:t>
      </w:r>
      <w:r>
        <w:rPr>
          <w:rFonts w:ascii="Times New Roman" w:hAnsi="Times New Roman"/>
          <w:b/>
          <w:sz w:val="18"/>
          <w:szCs w:val="18"/>
        </w:rPr>
        <w:t>MAR</w:t>
      </w:r>
    </w:p>
    <w:p w14:paraId="4508FAC7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 xml:space="preserve">1 : INFORMATIONS DU CLIENT </w:t>
      </w:r>
      <w:r w:rsidRPr="00562D53">
        <w:rPr>
          <w:rFonts w:ascii="Times New Roman" w:hAnsi="Times New Roman"/>
          <w:b/>
          <w:sz w:val="18"/>
          <w:szCs w:val="18"/>
        </w:rPr>
        <w:tab/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7B6D76" w:rsidRPr="00562D53" w14:paraId="3D75B8F0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96CC1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CE07" w14:textId="058CEC5C" w:rsidR="007B6D76" w:rsidRPr="00562D53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SOW O</w:t>
            </w:r>
            <w:r w:rsidR="00AD32AA"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U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MAR</w:t>
            </w:r>
          </w:p>
        </w:tc>
      </w:tr>
      <w:tr w:rsidR="007B6D76" w:rsidRPr="00562D53" w:rsidDel="00FF433D" w14:paraId="49B61030" w14:textId="212FBCF7" w:rsidTr="00B05C77">
        <w:trPr>
          <w:trHeight w:val="80"/>
          <w:del w:id="396" w:author="Catherine EYEANG EPSE MVE CARRE" w:date="2024-09-11T13:37:00Z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49338" w14:textId="219DB8BD" w:rsidR="007B6D76" w:rsidRPr="00562D53" w:rsidDel="00FF433D" w:rsidRDefault="007B6D76" w:rsidP="00B05C77">
            <w:pPr>
              <w:spacing w:after="0" w:line="240" w:lineRule="auto"/>
              <w:rPr>
                <w:del w:id="397" w:author="Catherine EYEANG EPSE MVE CARRE" w:date="2024-09-11T13:37:00Z" w16du:dateUtc="2024-09-11T12:37:00Z"/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del w:id="398" w:author="Catherine EYEANG EPSE MVE CARRE" w:date="2024-09-11T13:37:00Z" w16du:dateUtc="2024-09-11T12:37:00Z">
              <w:r w:rsidRPr="00562D53" w:rsidDel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 xml:space="preserve">Forme de la société 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0C8DA" w14:textId="3219C1E2" w:rsidR="007B6D76" w:rsidRPr="00562D53" w:rsidDel="00FF433D" w:rsidRDefault="007B6D76" w:rsidP="00B05C77">
            <w:pPr>
              <w:spacing w:after="0" w:line="240" w:lineRule="auto"/>
              <w:rPr>
                <w:del w:id="399" w:author="Catherine EYEANG EPSE MVE CARRE" w:date="2024-09-11T13:37:00Z" w16du:dateUtc="2024-09-11T12:37:00Z"/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del w:id="400" w:author="Catherine EYEANG EPSE MVE CARRE" w:date="2024-09-11T13:37:00Z" w16du:dateUtc="2024-09-11T12:37:00Z">
              <w:r w:rsidDel="00FF433D">
                <w:rPr>
                  <w:rFonts w:ascii="Times New Roman" w:eastAsia="Times New Roman" w:hAnsi="Times New Roman"/>
                  <w:bCs/>
                  <w:sz w:val="18"/>
                  <w:szCs w:val="18"/>
                  <w:lang w:eastAsia="fr-FR"/>
                </w:rPr>
                <w:delText>Entreprise individuel</w:delText>
              </w:r>
            </w:del>
          </w:p>
        </w:tc>
      </w:tr>
      <w:tr w:rsidR="007B6D76" w:rsidRPr="00562D53" w:rsidDel="00FF433D" w14:paraId="2E9186B6" w14:textId="23FF720F" w:rsidTr="00B05C77">
        <w:trPr>
          <w:trHeight w:val="311"/>
          <w:del w:id="401" w:author="Catherine EYEANG EPSE MVE CARRE" w:date="2024-09-11T13:37:00Z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7D5BB" w14:textId="71634E15" w:rsidR="007B6D76" w:rsidRPr="00562D53" w:rsidDel="00FF433D" w:rsidRDefault="007B6D76" w:rsidP="00B05C77">
            <w:pPr>
              <w:spacing w:after="0" w:line="240" w:lineRule="auto"/>
              <w:rPr>
                <w:del w:id="402" w:author="Catherine EYEANG EPSE MVE CARRE" w:date="2024-09-11T13:37:00Z" w16du:dateUtc="2024-09-11T12:37:00Z"/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del w:id="403" w:author="Catherine EYEANG EPSE MVE CARRE" w:date="2024-09-11T13:37:00Z" w16du:dateUtc="2024-09-11T12:37:00Z">
              <w:r w:rsidRPr="00562D53" w:rsidDel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>Nom du représentant légal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F4E09" w14:textId="5CA0E85F" w:rsidR="007B6D76" w:rsidRPr="00562D53" w:rsidDel="00FF433D" w:rsidRDefault="00AD32AA" w:rsidP="00B05C77">
            <w:pPr>
              <w:spacing w:after="0" w:line="240" w:lineRule="auto"/>
              <w:rPr>
                <w:del w:id="404" w:author="Catherine EYEANG EPSE MVE CARRE" w:date="2024-09-11T13:37:00Z" w16du:dateUtc="2024-09-11T12:37:00Z"/>
                <w:rFonts w:ascii="Times New Roman" w:hAnsi="Times New Roman"/>
                <w:sz w:val="18"/>
                <w:szCs w:val="18"/>
                <w:lang w:eastAsia="fr-SN"/>
              </w:rPr>
            </w:pPr>
            <w:del w:id="405" w:author="Catherine EYEANG EPSE MVE CARRE" w:date="2024-09-11T13:37:00Z" w16du:dateUtc="2024-09-11T12:37:00Z">
              <w:r w:rsidDel="00FF433D">
                <w:rPr>
                  <w:rFonts w:ascii="Times New Roman" w:hAnsi="Times New Roman"/>
                  <w:sz w:val="18"/>
                  <w:szCs w:val="18"/>
                  <w:lang w:eastAsia="fr-SN"/>
                </w:rPr>
                <w:delText>SOW OUMAR</w:delText>
              </w:r>
            </w:del>
          </w:p>
        </w:tc>
      </w:tr>
      <w:tr w:rsidR="007B6D76" w:rsidRPr="00562D53" w14:paraId="5AACC2A8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9CCFC" w14:textId="0181AAF0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Contact du </w:t>
            </w:r>
            <w:ins w:id="406" w:author="Catherine EYEANG EPSE MVE CARRE" w:date="2024-09-11T13:37:00Z" w16du:dateUtc="2024-09-11T12:37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t>client</w:t>
              </w:r>
            </w:ins>
            <w:del w:id="407" w:author="Catherine EYEANG EPSE MVE CARRE" w:date="2024-09-11T13:37:00Z" w16du:dateUtc="2024-09-11T12:37:00Z">
              <w:r w:rsidRPr="00562D53" w:rsidDel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>représentant légal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9A35B" w14:textId="1AA79EBA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06</w:t>
            </w:r>
            <w:r w:rsidR="00AD32A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6151898</w:t>
            </w:r>
          </w:p>
        </w:tc>
      </w:tr>
      <w:tr w:rsidR="007B6D76" w:rsidRPr="00562D53" w14:paraId="2064270A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496C0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816EC" w14:textId="041E3800" w:rsidR="007B6D76" w:rsidRPr="00562D53" w:rsidRDefault="00AD32AA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EPICERIE</w:t>
            </w:r>
          </w:p>
        </w:tc>
      </w:tr>
      <w:tr w:rsidR="007B6D76" w:rsidRPr="00562D53" w14:paraId="4E515822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A732A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E582" w14:textId="5BA975F2" w:rsidR="007B6D76" w:rsidRPr="00562D53" w:rsidRDefault="00AD32AA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CAMPAGNE</w:t>
            </w:r>
          </w:p>
        </w:tc>
      </w:tr>
      <w:tr w:rsidR="007B6D76" w:rsidRPr="00562D53" w14:paraId="74C915A2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EFB20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4CE3F" w14:textId="683F1062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</w:t>
            </w:r>
            <w:r w:rsidR="00AD32AA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1270000551</w:t>
            </w:r>
          </w:p>
        </w:tc>
      </w:tr>
      <w:tr w:rsidR="007B6D76" w:rsidRPr="00562D53" w14:paraId="08E190F8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FE461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9593E" w14:textId="2697041D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ORPHE</w:t>
            </w:r>
            <w:r w:rsidR="00AD32AA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Y</w:t>
            </w:r>
          </w:p>
        </w:tc>
      </w:tr>
    </w:tbl>
    <w:p w14:paraId="50832DB8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14:paraId="537DCB74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7B6D76" w:rsidRPr="00562D53" w14:paraId="5B43EFA1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2F24A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5CFDB" w14:textId="2B066731" w:rsidR="007B6D76" w:rsidRPr="00562D53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 xml:space="preserve">PP COMMERCANT </w:t>
            </w:r>
          </w:p>
        </w:tc>
      </w:tr>
      <w:tr w:rsidR="007B6D76" w:rsidRPr="00562D53" w14:paraId="30E2523B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CE2FB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C9BD1" w14:textId="09CE7ADC" w:rsidR="007B6D76" w:rsidRPr="00562D53" w:rsidRDefault="007B6D76" w:rsidP="00B05C7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2 500 000 FCFA</w:t>
            </w:r>
          </w:p>
        </w:tc>
      </w:tr>
      <w:tr w:rsidR="007B6D76" w:rsidRPr="00562D53" w14:paraId="21C943B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968D6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DDEA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CLIENT </w:t>
            </w:r>
          </w:p>
        </w:tc>
      </w:tr>
      <w:tr w:rsidR="007B6D76" w:rsidRPr="00562D53" w14:paraId="52AA31D3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84216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2813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7B6D76" w:rsidRPr="00562D53" w14:paraId="443DD26C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64C15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1B911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3B85892F" w14:textId="08FB17FB" w:rsidR="007B6D76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 </w:t>
            </w:r>
          </w:p>
          <w:p w14:paraId="0CEC98E8" w14:textId="0BCF1439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Gage : KIA OPTIMA estimé à 5 millions</w:t>
            </w:r>
          </w:p>
          <w:p w14:paraId="6BB2C509" w14:textId="2F5E1F5A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Caution solidaire de </w:t>
            </w:r>
            <w:r w:rsidR="00AD32A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M.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DIALLO IBRAHIM</w:t>
            </w:r>
          </w:p>
        </w:tc>
      </w:tr>
    </w:tbl>
    <w:p w14:paraId="12BE3F4C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br/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DECISION DU COMITE DE CREDIT : ACCORD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7B6D76" w:rsidRPr="00562D53" w14:paraId="5AC1FD7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EF3B8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89AA8" w14:textId="2EE20D1E" w:rsidR="007B6D76" w:rsidRPr="00562D53" w:rsidRDefault="00336044" w:rsidP="00AD32A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2 5</w:t>
            </w:r>
            <w:r w:rsidR="007B6D76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00 000 FCFA</w:t>
            </w:r>
          </w:p>
        </w:tc>
      </w:tr>
      <w:tr w:rsidR="007B6D76" w:rsidRPr="00562D53" w14:paraId="03616C54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4ACCB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5D24C" w14:textId="566468F3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12 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mois</w:t>
            </w:r>
          </w:p>
        </w:tc>
      </w:tr>
      <w:tr w:rsidR="007B6D76" w:rsidRPr="00562D53" w14:paraId="76C64F7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58744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310BF" w14:textId="651B1AF3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</w:t>
            </w:r>
          </w:p>
        </w:tc>
      </w:tr>
      <w:tr w:rsidR="007B6D76" w:rsidRPr="00562D53" w14:paraId="35D0DA6F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29D02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E326B" w14:textId="5BE5D2F6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4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</w:t>
            </w:r>
          </w:p>
        </w:tc>
      </w:tr>
      <w:tr w:rsidR="007B6D76" w:rsidRPr="00562D53" w14:paraId="13E43F5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8AA92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46499" w14:textId="1ADB1CC8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1,75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</w:t>
            </w:r>
          </w:p>
        </w:tc>
      </w:tr>
      <w:tr w:rsidR="007B6D76" w:rsidRPr="00562D53" w14:paraId="2169099E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DB21C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86B20A" w14:textId="62EBF055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7B6D76" w:rsidRPr="00562D53" w14:paraId="1F1D8598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2C006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D86E9" w14:textId="106FD841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7B6D76" w:rsidRPr="00562D53" w14:paraId="68693BBA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ACFBE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lastRenderedPageBreak/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0765B" w14:textId="2DC7F441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</w:t>
            </w:r>
            <w:r w:rsidR="0033604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10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%, FDG : 5%</w:t>
            </w:r>
          </w:p>
        </w:tc>
      </w:tr>
      <w:tr w:rsidR="007B6D76" w:rsidRPr="00562D53" w14:paraId="06CF5DBF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53107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6A6F2" w14:textId="6AF235C1" w:rsidR="007B6D76" w:rsidRPr="00562D53" w:rsidRDefault="00336044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7B6D76" w:rsidRPr="00562D53" w14:paraId="77BD8873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4C14F8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D4ADA" w14:textId="764D0993" w:rsidR="007B6D76" w:rsidRPr="00562D53" w:rsidRDefault="00AD32AA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Engagement de domiciliation des flux à hauteur de 150 % de l’échéance</w:t>
            </w:r>
          </w:p>
        </w:tc>
      </w:tr>
      <w:tr w:rsidR="007B6D76" w:rsidRPr="00562D53" w14:paraId="2B074AF9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89C56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02731F" w14:textId="5B0E071C" w:rsidR="007B6D76" w:rsidRPr="00562D53" w:rsidRDefault="007B6D76" w:rsidP="00AD32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Cf checklist produit </w:t>
            </w:r>
            <w:r w:rsidR="0033604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/ Obligation d’ouverture de compte tontine</w:t>
            </w:r>
            <w:r w:rsidR="0076742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/Visite du crédit / FICHE COLLECTE</w:t>
            </w:r>
          </w:p>
        </w:tc>
      </w:tr>
    </w:tbl>
    <w:p w14:paraId="51D3FCB6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107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2321"/>
        <w:gridCol w:w="1985"/>
        <w:gridCol w:w="1842"/>
        <w:gridCol w:w="1985"/>
      </w:tblGrid>
      <w:tr w:rsidR="007B6D76" w:rsidRPr="00562D53" w14:paraId="6625DB8A" w14:textId="77777777" w:rsidTr="00B05C77">
        <w:trPr>
          <w:trHeight w:val="290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92AC2E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Qualité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1E4474A" w14:textId="77777777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8FAEE9" w14:textId="77777777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35EFFF" w14:textId="77777777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RC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C44CAD3" w14:textId="20DB1258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DEX</w:t>
            </w:r>
            <w:ins w:id="408" w:author="Catherine EYEANG EPSE MVE CARRE" w:date="2024-09-11T13:38:00Z" w16du:dateUtc="2024-09-11T12:38:00Z">
              <w:r w:rsidR="00FF433D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t xml:space="preserve"> - Exploitation</w:t>
              </w:r>
            </w:ins>
          </w:p>
        </w:tc>
      </w:tr>
      <w:tr w:rsidR="007B6D76" w:rsidRPr="00D143FF" w14:paraId="6A3114A4" w14:textId="77777777" w:rsidTr="00B05C77">
        <w:trPr>
          <w:trHeight w:val="45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6423A2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Commentaire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EA45" w14:textId="57CDB099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09" w:author="Catherine EYEANG EPSE MVE CARRE" w:date="2024-09-11T13:38:00Z" w16du:dateUtc="2024-09-11T12:38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52E7" w14:textId="24F5C77F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10" w:author="Catherine EYEANG EPSE MVE CARRE" w:date="2024-09-11T13:38:00Z" w16du:dateUtc="2024-09-11T12:38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28E1" w14:textId="64E35C29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11" w:author="Catherine EYEANG EPSE MVE CARRE" w:date="2024-09-11T13:38:00Z" w16du:dateUtc="2024-09-11T12:38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D2C16" w14:textId="3B1696FF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12" w:author="Catherine EYEANG EPSE MVE CARRE" w:date="2024-09-11T13:38:00Z" w16du:dateUtc="2024-09-11T12:38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</w:tr>
      <w:tr w:rsidR="007B6D76" w:rsidRPr="00D143FF" w14:paraId="2ACD9B11" w14:textId="77777777" w:rsidTr="00B05C77">
        <w:trPr>
          <w:trHeight w:val="100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F1D0CF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Signature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915C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2925" w14:textId="606B5378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13" w:author="Catherine EYEANG EPSE MVE CARRE" w:date="2024-09-11T13:38:00Z" w16du:dateUtc="2024-09-11T12:38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6F86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F1D8D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</w:tbl>
    <w:p w14:paraId="2CC2A3EF" w14:textId="77777777" w:rsidR="007B6D76" w:rsidRDefault="007B6D76" w:rsidP="007B6D76">
      <w:pPr>
        <w:spacing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14:paraId="4217C99D" w14:textId="77777777" w:rsidR="007B6D76" w:rsidRPr="00562D53" w:rsidRDefault="007B6D76" w:rsidP="007B6D76">
      <w:pPr>
        <w:spacing w:line="240" w:lineRule="auto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EXAMEN DES DOSSIERS</w:t>
      </w:r>
    </w:p>
    <w:p w14:paraId="259E51F2" w14:textId="49949C2D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  <w:u w:val="single"/>
        </w:rPr>
        <w:t>Dossier 0</w:t>
      </w:r>
      <w:r w:rsidR="00687D8B">
        <w:rPr>
          <w:rFonts w:ascii="Times New Roman" w:hAnsi="Times New Roman"/>
          <w:b/>
          <w:sz w:val="18"/>
          <w:szCs w:val="18"/>
          <w:u w:val="single"/>
        </w:rPr>
        <w:t>7</w:t>
      </w:r>
      <w:r w:rsidRPr="00562D53">
        <w:rPr>
          <w:rFonts w:ascii="Times New Roman" w:hAnsi="Times New Roman"/>
          <w:b/>
          <w:sz w:val="18"/>
          <w:szCs w:val="18"/>
          <w:u w:val="single"/>
        </w:rPr>
        <w:t xml:space="preserve"> : 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="00336044">
        <w:rPr>
          <w:rFonts w:ascii="Times New Roman" w:hAnsi="Times New Roman"/>
          <w:b/>
          <w:sz w:val="18"/>
          <w:szCs w:val="18"/>
        </w:rPr>
        <w:t xml:space="preserve">OLUWA TOYI </w:t>
      </w:r>
    </w:p>
    <w:p w14:paraId="45BA7673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 xml:space="preserve">1 : INFORMATIONS DU CLIENT </w:t>
      </w:r>
      <w:r w:rsidRPr="00562D53">
        <w:rPr>
          <w:rFonts w:ascii="Times New Roman" w:hAnsi="Times New Roman"/>
          <w:b/>
          <w:sz w:val="18"/>
          <w:szCs w:val="18"/>
        </w:rPr>
        <w:tab/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7B6D76" w:rsidRPr="00562D53" w14:paraId="5A82D26B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EE2D6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0E30A" w14:textId="55606CDB" w:rsidR="007B6D76" w:rsidRPr="00562D53" w:rsidRDefault="00A463E4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>OLUWA TOYI</w:t>
            </w:r>
          </w:p>
        </w:tc>
      </w:tr>
      <w:tr w:rsidR="007B6D76" w:rsidRPr="00562D53" w:rsidDel="00FF433D" w14:paraId="2314FB3D" w14:textId="37784F76" w:rsidTr="00B05C77">
        <w:trPr>
          <w:trHeight w:val="80"/>
          <w:del w:id="414" w:author="Catherine EYEANG EPSE MVE CARRE" w:date="2024-09-11T13:39:00Z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F4044" w14:textId="2C647A8C" w:rsidR="007B6D76" w:rsidRPr="00562D53" w:rsidDel="00FF433D" w:rsidRDefault="007B6D76" w:rsidP="00B05C77">
            <w:pPr>
              <w:spacing w:after="0" w:line="240" w:lineRule="auto"/>
              <w:rPr>
                <w:del w:id="415" w:author="Catherine EYEANG EPSE MVE CARRE" w:date="2024-09-11T13:39:00Z" w16du:dateUtc="2024-09-11T12:39:00Z"/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del w:id="416" w:author="Catherine EYEANG EPSE MVE CARRE" w:date="2024-09-11T13:39:00Z" w16du:dateUtc="2024-09-11T12:39:00Z">
              <w:r w:rsidRPr="00562D53" w:rsidDel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 xml:space="preserve">Forme de la société 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520A" w14:textId="09BD1FC4" w:rsidR="007B6D76" w:rsidRPr="00562D53" w:rsidDel="00FF433D" w:rsidRDefault="007B6D76" w:rsidP="00B05C77">
            <w:pPr>
              <w:spacing w:after="0" w:line="240" w:lineRule="auto"/>
              <w:rPr>
                <w:del w:id="417" w:author="Catherine EYEANG EPSE MVE CARRE" w:date="2024-09-11T13:39:00Z" w16du:dateUtc="2024-09-11T12:39:00Z"/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del w:id="418" w:author="Catherine EYEANG EPSE MVE CARRE" w:date="2024-09-11T13:39:00Z" w16du:dateUtc="2024-09-11T12:39:00Z">
              <w:r w:rsidDel="00FF433D">
                <w:rPr>
                  <w:rFonts w:ascii="Times New Roman" w:eastAsia="Times New Roman" w:hAnsi="Times New Roman"/>
                  <w:bCs/>
                  <w:sz w:val="18"/>
                  <w:szCs w:val="18"/>
                  <w:lang w:eastAsia="fr-FR"/>
                </w:rPr>
                <w:delText>Entreprise individuel</w:delText>
              </w:r>
            </w:del>
          </w:p>
        </w:tc>
      </w:tr>
      <w:tr w:rsidR="007B6D76" w:rsidRPr="00562D53" w:rsidDel="00FF433D" w14:paraId="06F43815" w14:textId="07CB5DDC" w:rsidTr="00B05C77">
        <w:trPr>
          <w:trHeight w:val="311"/>
          <w:del w:id="419" w:author="Catherine EYEANG EPSE MVE CARRE" w:date="2024-09-11T13:39:00Z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71013" w14:textId="4C8EF391" w:rsidR="007B6D76" w:rsidRPr="00562D53" w:rsidDel="00FF433D" w:rsidRDefault="007B6D76" w:rsidP="00B05C77">
            <w:pPr>
              <w:spacing w:after="0" w:line="240" w:lineRule="auto"/>
              <w:rPr>
                <w:del w:id="420" w:author="Catherine EYEANG EPSE MVE CARRE" w:date="2024-09-11T13:39:00Z" w16du:dateUtc="2024-09-11T12:39:00Z"/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del w:id="421" w:author="Catherine EYEANG EPSE MVE CARRE" w:date="2024-09-11T13:39:00Z" w16du:dateUtc="2024-09-11T12:39:00Z">
              <w:r w:rsidRPr="00562D53" w:rsidDel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>Nom du représentant légal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C97" w14:textId="0AA57021" w:rsidR="007B6D76" w:rsidRPr="00562D53" w:rsidDel="00FF433D" w:rsidRDefault="00A463E4" w:rsidP="00B05C77">
            <w:pPr>
              <w:spacing w:after="0" w:line="240" w:lineRule="auto"/>
              <w:rPr>
                <w:del w:id="422" w:author="Catherine EYEANG EPSE MVE CARRE" w:date="2024-09-11T13:39:00Z" w16du:dateUtc="2024-09-11T12:39:00Z"/>
                <w:rFonts w:ascii="Times New Roman" w:hAnsi="Times New Roman"/>
                <w:sz w:val="18"/>
                <w:szCs w:val="18"/>
                <w:lang w:eastAsia="fr-SN"/>
              </w:rPr>
            </w:pPr>
            <w:del w:id="423" w:author="Catherine EYEANG EPSE MVE CARRE" w:date="2024-09-11T13:39:00Z" w16du:dateUtc="2024-09-11T12:39:00Z">
              <w:r w:rsidDel="00FF433D">
                <w:rPr>
                  <w:rFonts w:ascii="Times New Roman" w:hAnsi="Times New Roman"/>
                  <w:sz w:val="18"/>
                  <w:szCs w:val="18"/>
                  <w:lang w:eastAsia="fr-SN"/>
                </w:rPr>
                <w:delText>OLUWA LOYI</w:delText>
              </w:r>
            </w:del>
          </w:p>
        </w:tc>
      </w:tr>
      <w:tr w:rsidR="007B6D76" w:rsidRPr="00562D53" w14:paraId="5F522602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82E68" w14:textId="0CAA32CD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Contact du </w:t>
            </w:r>
            <w:ins w:id="424" w:author="Catherine EYEANG EPSE MVE CARRE" w:date="2024-09-11T13:39:00Z" w16du:dateUtc="2024-09-11T12:39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t>client</w:t>
              </w:r>
            </w:ins>
            <w:del w:id="425" w:author="Catherine EYEANG EPSE MVE CARRE" w:date="2024-09-11T13:39:00Z" w16du:dateUtc="2024-09-11T12:39:00Z">
              <w:r w:rsidRPr="00562D53" w:rsidDel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eastAsia="fr-FR"/>
                </w:rPr>
                <w:delText>représentant légal</w:delText>
              </w:r>
            </w:del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92F23" w14:textId="73B09E6A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</w:t>
            </w:r>
            <w:r w:rsidR="00A463E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77835233</w:t>
            </w:r>
          </w:p>
        </w:tc>
      </w:tr>
      <w:tr w:rsidR="007B6D76" w:rsidRPr="00562D53" w14:paraId="7EC9D671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901D3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7F975" w14:textId="511F7AE4" w:rsidR="007B6D76" w:rsidRPr="00562D53" w:rsidRDefault="00A463E4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STATION SERVICE </w:t>
            </w:r>
          </w:p>
        </w:tc>
      </w:tr>
      <w:tr w:rsidR="007B6D76" w:rsidRPr="00562D53" w14:paraId="76552DA0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9E32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A26F" w14:textId="55A17737" w:rsidR="007B6D76" w:rsidRPr="00562D53" w:rsidRDefault="00A463E4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FEU ROUGE NOMBAKELE</w:t>
            </w:r>
          </w:p>
        </w:tc>
      </w:tr>
      <w:tr w:rsidR="007B6D76" w:rsidRPr="00562D53" w14:paraId="55841C98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440E5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A6F13" w14:textId="18A5D415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</w:t>
            </w:r>
            <w:r w:rsidR="0033604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1020001534</w:t>
            </w:r>
          </w:p>
        </w:tc>
      </w:tr>
      <w:tr w:rsidR="007B6D76" w:rsidRPr="00562D53" w14:paraId="37C35628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9D440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7DB4" w14:textId="35288E7D" w:rsidR="007B6D76" w:rsidRPr="00562D53" w:rsidRDefault="00336044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ZIDANE </w:t>
            </w:r>
          </w:p>
        </w:tc>
      </w:tr>
    </w:tbl>
    <w:p w14:paraId="5BCD085B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14:paraId="63C6845E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7B6D76" w:rsidRPr="00562D53" w14:paraId="22A67942" w14:textId="77777777" w:rsidTr="00B05C77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0E6E9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74D8A" w14:textId="4CF86C57" w:rsidR="007B6D76" w:rsidRPr="00562D53" w:rsidRDefault="00336044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 xml:space="preserve">FOND DE ROULEMENT </w:t>
            </w:r>
          </w:p>
        </w:tc>
      </w:tr>
      <w:tr w:rsidR="007B6D76" w:rsidRPr="00562D53" w14:paraId="3DB70394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68F73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0AA4" w14:textId="4E515719" w:rsidR="007B6D76" w:rsidRPr="00562D53" w:rsidRDefault="00336044" w:rsidP="00B05C7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15 0</w:t>
            </w:r>
            <w:r w:rsidR="007B6D76">
              <w:rPr>
                <w:rFonts w:ascii="Times New Roman" w:hAnsi="Times New Roman"/>
                <w:sz w:val="18"/>
                <w:szCs w:val="18"/>
                <w:lang w:eastAsia="fr-SN"/>
              </w:rPr>
              <w:t>00 000 FCFA</w:t>
            </w:r>
          </w:p>
        </w:tc>
      </w:tr>
      <w:tr w:rsidR="007B6D76" w:rsidRPr="00562D53" w14:paraId="3EE3A0A7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121FA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4C28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CLIENT </w:t>
            </w:r>
          </w:p>
        </w:tc>
      </w:tr>
      <w:tr w:rsidR="007B6D76" w:rsidRPr="00562D53" w14:paraId="1B8FB513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705E7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A4396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7B6D76" w:rsidRPr="00562D53" w14:paraId="5B147792" w14:textId="77777777" w:rsidTr="00B05C77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25CBC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5B6B1" w14:textId="29E3A103" w:rsidR="007B6D76" w:rsidRDefault="00A463E4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Caution </w:t>
            </w:r>
            <w:r w:rsidR="00687D8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solidaire d’un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tiers + caution solidaire de l’entreprise MRB VOYAGE EXPRESS et son gérant </w:t>
            </w:r>
          </w:p>
          <w:p w14:paraId="595E9FEE" w14:textId="014F992A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Gage : </w:t>
            </w:r>
            <w:r w:rsidR="00A463E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HY</w:t>
            </w:r>
            <w:r w:rsidR="0033604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U</w:t>
            </w:r>
            <w:r w:rsidR="00A463E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</w:t>
            </w:r>
            <w:r w:rsidR="0033604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D</w:t>
            </w:r>
            <w:r w:rsidR="00A463E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AI VERACRUZ 2015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estimé à </w:t>
            </w:r>
            <w:r w:rsidR="0033604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9</w:t>
            </w:r>
            <w:r w:rsidR="00A463E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,5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millions</w:t>
            </w:r>
          </w:p>
          <w:p w14:paraId="1E2A6294" w14:textId="54407DE9" w:rsidR="007B6D76" w:rsidRPr="00562D53" w:rsidRDefault="00687D8B" w:rsidP="00B05C77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Engagement de domiciliation des flux à hauteur de 150% de l’échéance </w:t>
            </w:r>
          </w:p>
        </w:tc>
      </w:tr>
    </w:tbl>
    <w:p w14:paraId="3B3BF188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br/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DECISION DU COMITE DE CREDIT : ACCORD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7B6D76" w:rsidRPr="00562D53" w14:paraId="4B99A53C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DD1EA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AB9DF" w14:textId="7D2CD90E" w:rsidR="007B6D76" w:rsidRPr="00562D53" w:rsidRDefault="00336044" w:rsidP="0076742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15 0</w:t>
            </w:r>
            <w:r w:rsidR="007B6D76"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00 000 FCFA</w:t>
            </w:r>
          </w:p>
        </w:tc>
      </w:tr>
      <w:tr w:rsidR="007B6D76" w:rsidRPr="00562D53" w14:paraId="3033260B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4C723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8697A" w14:textId="5103D919" w:rsidR="007B6D76" w:rsidRPr="00562D53" w:rsidRDefault="00336044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12 mois</w:t>
            </w:r>
          </w:p>
        </w:tc>
      </w:tr>
      <w:tr w:rsidR="007B6D76" w:rsidRPr="00562D53" w14:paraId="37CE2DC7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73ABB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4DD65" w14:textId="1BAC824E" w:rsidR="007B6D76" w:rsidRPr="00562D53" w:rsidRDefault="007B6D76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</w:t>
            </w:r>
            <w:r w:rsidR="00336044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,5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</w:t>
            </w:r>
          </w:p>
        </w:tc>
      </w:tr>
      <w:tr w:rsidR="007B6D76" w:rsidRPr="00562D53" w14:paraId="2D1F86FB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F0D12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56D50" w14:textId="440FA53B" w:rsidR="007B6D76" w:rsidRPr="00562D53" w:rsidRDefault="007B6D76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7B6D76" w:rsidRPr="00562D53" w14:paraId="3CB2CB75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1AD5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43A71" w14:textId="2742996F" w:rsidR="007B6D76" w:rsidRPr="00562D53" w:rsidRDefault="007B6D76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7B6D76" w:rsidRPr="00562D53" w14:paraId="33311849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0924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4F886B" w14:textId="4104F85D" w:rsidR="007B6D76" w:rsidRPr="00562D53" w:rsidRDefault="007B6D76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7B6D76" w:rsidRPr="00562D53" w14:paraId="48E508B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D70D2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E335B" w14:textId="76B8D4BC" w:rsidR="007B6D76" w:rsidRPr="00562D53" w:rsidRDefault="007B6D76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7B6D76" w:rsidRPr="00562D53" w14:paraId="7F580C11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B57F4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9E377" w14:textId="36FF6692" w:rsidR="007B6D76" w:rsidRPr="00562D53" w:rsidRDefault="007B6D76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</w:t>
            </w:r>
            <w:r w:rsidR="0076742A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10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%, FDG : 5%</w:t>
            </w:r>
          </w:p>
        </w:tc>
      </w:tr>
      <w:tr w:rsidR="007B6D76" w:rsidRPr="00562D53" w14:paraId="710C3389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3DF16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lastRenderedPageBreak/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23306" w14:textId="57AE8097" w:rsidR="007B6D76" w:rsidRPr="00562D53" w:rsidRDefault="00336044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0,5% du financement sur la durée du prêt</w:t>
            </w:r>
          </w:p>
        </w:tc>
      </w:tr>
      <w:tr w:rsidR="007B6D76" w:rsidRPr="00562D53" w14:paraId="0E89D1CC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1FE1C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E7561" w14:textId="0475500E" w:rsidR="007B6D76" w:rsidRPr="00562D53" w:rsidRDefault="00AD32AA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Engagement de domiciliation des flux à hauteur de 150 % de l’échéance</w:t>
            </w:r>
          </w:p>
        </w:tc>
      </w:tr>
      <w:tr w:rsidR="007B6D76" w:rsidRPr="00562D53" w14:paraId="20CDDE85" w14:textId="77777777" w:rsidTr="00B05C77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2447E" w14:textId="77777777" w:rsidR="007B6D76" w:rsidRPr="00562D53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A7742" w14:textId="4F209592" w:rsidR="007B6D76" w:rsidRPr="00562D53" w:rsidRDefault="007B6D76" w:rsidP="00767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Cf checklist produit</w:t>
            </w:r>
            <w:r w:rsidR="00687D8B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,Visite du crédit / FICHE COLLECTE</w:t>
            </w:r>
          </w:p>
        </w:tc>
      </w:tr>
    </w:tbl>
    <w:p w14:paraId="14DE48FF" w14:textId="77777777" w:rsidR="007B6D76" w:rsidRPr="00562D53" w:rsidRDefault="007B6D76" w:rsidP="007B6D76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107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2321"/>
        <w:gridCol w:w="1985"/>
        <w:gridCol w:w="1842"/>
        <w:gridCol w:w="1985"/>
      </w:tblGrid>
      <w:tr w:rsidR="007B6D76" w:rsidRPr="00562D53" w14:paraId="43D3A67A" w14:textId="77777777" w:rsidTr="00B05C77">
        <w:trPr>
          <w:trHeight w:val="290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A311DA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Qualité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F0A4A9" w14:textId="77777777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E9BC06" w14:textId="77777777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DGA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DF256C" w14:textId="77777777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RC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2AB61CC" w14:textId="6384CF0B" w:rsidR="007B6D76" w:rsidRPr="00D143FF" w:rsidRDefault="007B6D76" w:rsidP="00B05C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DEX</w:t>
            </w:r>
            <w:ins w:id="426" w:author="Catherine EYEANG EPSE MVE CARRE" w:date="2024-09-11T13:40:00Z" w16du:dateUtc="2024-09-11T12:40:00Z">
              <w:r w:rsidR="00FF433D">
                <w:rPr>
                  <w:rFonts w:ascii="Times New Roman" w:eastAsia="Times New Roman" w:hAnsi="Times New Roman"/>
                  <w:b/>
                  <w:bCs/>
                  <w:color w:val="000000"/>
                  <w:sz w:val="18"/>
                  <w:szCs w:val="18"/>
                  <w:lang w:val="fr-SN" w:eastAsia="fr-SN"/>
                  <w14:ligatures w14:val="none"/>
                </w:rPr>
                <w:t xml:space="preserve"> - Exploittaion</w:t>
              </w:r>
            </w:ins>
          </w:p>
        </w:tc>
      </w:tr>
      <w:tr w:rsidR="007B6D76" w:rsidRPr="00D143FF" w14:paraId="3F9C9CC5" w14:textId="77777777" w:rsidTr="00B05C77">
        <w:trPr>
          <w:trHeight w:val="45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A66838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Commentaire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F446" w14:textId="66E6EB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27" w:author="Catherine EYEANG EPSE MVE CARRE" w:date="2024-09-11T13:39:00Z" w16du:dateUtc="2024-09-11T12:39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09A8" w14:textId="39AF8675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28" w:author="Catherine EYEANG EPSE MVE CARRE" w:date="2024-09-11T13:39:00Z" w16du:dateUtc="2024-09-11T12:39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3EFC" w14:textId="38B59F49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29" w:author="Catherine EYEANG EPSE MVE CARRE" w:date="2024-09-11T13:40:00Z" w16du:dateUtc="2024-09-11T12:40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011ED" w14:textId="65ED7BEA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30" w:author="Catherine EYEANG EPSE MVE CARRE" w:date="2024-09-11T13:40:00Z" w16du:dateUtc="2024-09-11T12:40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Accord</w:t>
              </w:r>
            </w:ins>
          </w:p>
        </w:tc>
      </w:tr>
      <w:tr w:rsidR="007B6D76" w:rsidRPr="00D143FF" w14:paraId="72468EA5" w14:textId="77777777" w:rsidTr="00B05C77">
        <w:trPr>
          <w:trHeight w:val="1000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370C14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fr-SN" w:eastAsia="fr-SN"/>
                <w14:ligatures w14:val="none"/>
              </w:rPr>
              <w:t>Signature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454A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029F" w14:textId="6B486DC9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  <w:ins w:id="431" w:author="Catherine EYEANG EPSE MVE CARRE" w:date="2024-09-11T13:40:00Z" w16du:dateUtc="2024-09-11T12:40:00Z">
              <w:r w:rsidR="00FF433D">
                <w:rPr>
                  <w:rFonts w:ascii="Times New Roman" w:eastAsia="Times New Roman" w:hAnsi="Times New Roman"/>
                  <w:color w:val="000000"/>
                  <w:sz w:val="18"/>
                  <w:szCs w:val="18"/>
                  <w:lang w:val="fr-SN" w:eastAsia="fr-SN"/>
                  <w14:ligatures w14:val="none"/>
                </w:rPr>
                <w:t>N/A</w:t>
              </w:r>
            </w:ins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6655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972D1" w14:textId="77777777" w:rsidR="007B6D76" w:rsidRPr="00D143FF" w:rsidRDefault="007B6D76" w:rsidP="00B05C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</w:pPr>
            <w:r w:rsidRPr="00D143F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fr-SN" w:eastAsia="fr-SN"/>
                <w14:ligatures w14:val="none"/>
              </w:rPr>
              <w:t> </w:t>
            </w:r>
          </w:p>
        </w:tc>
      </w:tr>
    </w:tbl>
    <w:p w14:paraId="31D4D3D2" w14:textId="77777777" w:rsidR="00832F72" w:rsidRDefault="00832F72" w:rsidP="00832F72">
      <w:pPr>
        <w:spacing w:line="240" w:lineRule="auto"/>
        <w:jc w:val="both"/>
        <w:rPr>
          <w:rFonts w:ascii="Goudy Old Style" w:hAnsi="Goudy Old Style" w:cstheme="minorHAnsi"/>
          <w:b/>
          <w:color w:val="800000"/>
          <w:u w:val="single"/>
        </w:rPr>
      </w:pPr>
    </w:p>
    <w:p w14:paraId="4171F42B" w14:textId="77777777" w:rsidR="00832F72" w:rsidRDefault="00832F72" w:rsidP="001E2F04">
      <w:pPr>
        <w:spacing w:line="240" w:lineRule="auto"/>
        <w:jc w:val="both"/>
        <w:rPr>
          <w:rFonts w:ascii="Goudy Old Style" w:hAnsi="Goudy Old Style" w:cstheme="minorHAnsi"/>
          <w:b/>
          <w:color w:val="800000"/>
          <w:u w:val="single"/>
        </w:rPr>
      </w:pPr>
    </w:p>
    <w:sectPr w:rsidR="00832F72" w:rsidSect="0024633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B4BF7" w14:textId="77777777" w:rsidR="00642FEE" w:rsidRDefault="00642FEE" w:rsidP="005D602D">
      <w:pPr>
        <w:spacing w:after="0" w:line="240" w:lineRule="auto"/>
      </w:pPr>
      <w:r>
        <w:separator/>
      </w:r>
    </w:p>
  </w:endnote>
  <w:endnote w:type="continuationSeparator" w:id="0">
    <w:p w14:paraId="658AFFD1" w14:textId="77777777" w:rsidR="00642FEE" w:rsidRDefault="00642FEE" w:rsidP="005D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06CB3" w14:textId="77777777" w:rsidR="00246337" w:rsidRPr="00C2164B" w:rsidRDefault="00246337" w:rsidP="00246337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COFINA Gabon SA – Agrément COBAC N° 11 Institution de Microfinance de 2e Catégorie,</w:t>
    </w:r>
  </w:p>
  <w:p w14:paraId="38D6EFFC" w14:textId="77777777" w:rsidR="00246337" w:rsidRPr="00C2164B" w:rsidRDefault="00246337" w:rsidP="00246337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28C17230" w14:textId="77777777" w:rsidR="00246337" w:rsidRPr="00C2164B" w:rsidRDefault="00246337" w:rsidP="00246337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20465489" w14:textId="77777777" w:rsidR="00246337" w:rsidRPr="00C2164B" w:rsidRDefault="00246337" w:rsidP="00246337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4525CEFB" w14:textId="77777777" w:rsidR="00246337" w:rsidRPr="00246337" w:rsidRDefault="00246337" w:rsidP="00246337">
    <w:pPr>
      <w:pStyle w:val="Sansinterligne"/>
      <w:rPr>
        <w:rFonts w:ascii="Times New Roman" w:hAnsi="Times New Roman" w:cs="Times New Roman"/>
        <w:color w:val="67676B"/>
        <w:sz w:val="12"/>
        <w:szCs w:val="12"/>
        <w:lang w:val="it-IT"/>
      </w:rPr>
    </w:pPr>
    <w:r w:rsidRPr="00246337">
      <w:rPr>
        <w:rFonts w:ascii="Times New Roman" w:hAnsi="Times New Roman" w:cs="Times New Roman"/>
        <w:color w:val="67676B"/>
        <w:sz w:val="12"/>
        <w:szCs w:val="12"/>
        <w:lang w:val="it-IT"/>
      </w:rPr>
      <w:t>E-mail : service.client.ga@cofinacorp.com – Tél. : +241 011 72 30 90 / 065 99 01 46</w:t>
    </w:r>
  </w:p>
  <w:p w14:paraId="2775B07C" w14:textId="4C9602A2" w:rsidR="005D602D" w:rsidRPr="003F0F61" w:rsidRDefault="005D602D">
    <w:pPr>
      <w:pStyle w:val="Pieddepage"/>
      <w:rPr>
        <w:rFonts w:ascii="Times New Roman" w:hAnsi="Times New Roman"/>
        <w:b/>
        <w:bCs/>
        <w:sz w:val="16"/>
        <w:szCs w:val="16"/>
        <w:lang w:val="it-IT"/>
      </w:rPr>
    </w:pPr>
    <w:r w:rsidRPr="003F0F61">
      <w:rPr>
        <w:rFonts w:ascii="Times New Roman" w:hAnsi="Times New Roman"/>
        <w:b/>
        <w:bCs/>
        <w:sz w:val="16"/>
        <w:szCs w:val="16"/>
        <w:lang w:val="it-IT"/>
      </w:rPr>
      <w:t>PV  N°</w:t>
    </w:r>
    <w:r w:rsidR="001809FA" w:rsidRPr="003F0F61">
      <w:rPr>
        <w:rFonts w:ascii="Times New Roman" w:hAnsi="Times New Roman"/>
        <w:b/>
        <w:bCs/>
        <w:sz w:val="16"/>
        <w:szCs w:val="16"/>
        <w:lang w:val="it-IT"/>
      </w:rPr>
      <w:t>1</w:t>
    </w:r>
    <w:r w:rsidR="003C7F62">
      <w:rPr>
        <w:rFonts w:ascii="Times New Roman" w:hAnsi="Times New Roman"/>
        <w:b/>
        <w:bCs/>
        <w:sz w:val="16"/>
        <w:szCs w:val="16"/>
        <w:lang w:val="it-IT"/>
      </w:rPr>
      <w:t>68</w:t>
    </w:r>
    <w:r w:rsidRPr="003F0F61">
      <w:rPr>
        <w:rFonts w:ascii="Times New Roman" w:hAnsi="Times New Roman"/>
        <w:b/>
        <w:bCs/>
        <w:sz w:val="16"/>
        <w:szCs w:val="16"/>
        <w:lang w:val="it-IT"/>
      </w:rPr>
      <w:tab/>
    </w:r>
    <w:r w:rsidRPr="003F0F61">
      <w:rPr>
        <w:rFonts w:ascii="Times New Roman" w:hAnsi="Times New Roman"/>
        <w:b/>
        <w:bCs/>
        <w:sz w:val="16"/>
        <w:szCs w:val="16"/>
        <w:lang w:val="it-IT"/>
      </w:rPr>
      <w:tab/>
    </w:r>
    <w:r w:rsidR="003C7F62">
      <w:rPr>
        <w:rFonts w:ascii="Times New Roman" w:hAnsi="Times New Roman"/>
        <w:b/>
        <w:bCs/>
        <w:sz w:val="16"/>
        <w:szCs w:val="16"/>
        <w:lang w:val="it-IT"/>
      </w:rPr>
      <w:t>10</w:t>
    </w:r>
    <w:r w:rsidR="00A274A4" w:rsidRPr="003F0F61">
      <w:rPr>
        <w:rFonts w:ascii="Times New Roman" w:hAnsi="Times New Roman"/>
        <w:b/>
        <w:bCs/>
        <w:sz w:val="16"/>
        <w:szCs w:val="16"/>
        <w:lang w:val="it-IT"/>
      </w:rPr>
      <w:t>/</w:t>
    </w:r>
    <w:r w:rsidR="00B402AA" w:rsidRPr="003F0F61">
      <w:rPr>
        <w:rFonts w:ascii="Times New Roman" w:hAnsi="Times New Roman"/>
        <w:b/>
        <w:bCs/>
        <w:sz w:val="16"/>
        <w:szCs w:val="16"/>
        <w:lang w:val="it-IT"/>
      </w:rPr>
      <w:t>0</w:t>
    </w:r>
    <w:r w:rsidR="003C7F62">
      <w:rPr>
        <w:rFonts w:ascii="Times New Roman" w:hAnsi="Times New Roman"/>
        <w:b/>
        <w:bCs/>
        <w:sz w:val="16"/>
        <w:szCs w:val="16"/>
        <w:lang w:val="it-IT"/>
      </w:rPr>
      <w:t>9</w:t>
    </w:r>
    <w:r w:rsidRPr="003F0F61">
      <w:rPr>
        <w:rFonts w:ascii="Times New Roman" w:hAnsi="Times New Roman"/>
        <w:b/>
        <w:bCs/>
        <w:sz w:val="16"/>
        <w:szCs w:val="16"/>
        <w:lang w:val="it-IT"/>
      </w:rPr>
      <w:t>/2</w:t>
    </w:r>
    <w:r w:rsidR="00B402AA" w:rsidRPr="003F0F61">
      <w:rPr>
        <w:rFonts w:ascii="Times New Roman" w:hAnsi="Times New Roman"/>
        <w:b/>
        <w:bCs/>
        <w:sz w:val="16"/>
        <w:szCs w:val="16"/>
        <w:lang w:val="it-IT"/>
      </w:rPr>
      <w:t>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389DB" w14:textId="77777777" w:rsidR="00642FEE" w:rsidRDefault="00642FEE" w:rsidP="005D602D">
      <w:pPr>
        <w:spacing w:after="0" w:line="240" w:lineRule="auto"/>
      </w:pPr>
      <w:r>
        <w:separator/>
      </w:r>
    </w:p>
  </w:footnote>
  <w:footnote w:type="continuationSeparator" w:id="0">
    <w:p w14:paraId="1D38B63A" w14:textId="77777777" w:rsidR="00642FEE" w:rsidRDefault="00642FEE" w:rsidP="005D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2958E" w14:textId="06390A98" w:rsidR="00246337" w:rsidRDefault="0024633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55811AE" wp14:editId="38E2E8B5">
          <wp:simplePos x="0" y="0"/>
          <wp:positionH relativeFrom="column">
            <wp:posOffset>-755650</wp:posOffset>
          </wp:positionH>
          <wp:positionV relativeFrom="paragraph">
            <wp:posOffset>-335280</wp:posOffset>
          </wp:positionV>
          <wp:extent cx="2868930" cy="8001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8930" cy="8001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52F1"/>
    <w:multiLevelType w:val="hybridMultilevel"/>
    <w:tmpl w:val="66F05D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19CD"/>
    <w:multiLevelType w:val="hybridMultilevel"/>
    <w:tmpl w:val="66F05DCC"/>
    <w:lvl w:ilvl="0" w:tplc="040C0003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301A0"/>
    <w:multiLevelType w:val="hybridMultilevel"/>
    <w:tmpl w:val="DADE1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827508">
    <w:abstractNumId w:val="2"/>
  </w:num>
  <w:num w:numId="2" w16cid:durableId="1237667188">
    <w:abstractNumId w:val="1"/>
  </w:num>
  <w:num w:numId="3" w16cid:durableId="5427190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hos IGALO MOUSSAVOU">
    <w15:presenceInfo w15:providerId="AD" w15:userId="S::nahos.igalo@cofinacorp.com::5ddcc111-1a20-476a-b29b-1b14559930cc"/>
  </w15:person>
  <w15:person w15:author="Catherine EYEANG EPSE MVE CARRE">
    <w15:presenceInfo w15:providerId="None" w15:userId="Catherine EYEANG EPSE MVE CAR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2D"/>
    <w:rsid w:val="00004304"/>
    <w:rsid w:val="00027015"/>
    <w:rsid w:val="00034A66"/>
    <w:rsid w:val="00036AD7"/>
    <w:rsid w:val="000B14D0"/>
    <w:rsid w:val="000B2276"/>
    <w:rsid w:val="000C180A"/>
    <w:rsid w:val="000C233D"/>
    <w:rsid w:val="000D71DF"/>
    <w:rsid w:val="000E2560"/>
    <w:rsid w:val="000E7B48"/>
    <w:rsid w:val="000F453B"/>
    <w:rsid w:val="00102156"/>
    <w:rsid w:val="00105764"/>
    <w:rsid w:val="00120E3C"/>
    <w:rsid w:val="001244A1"/>
    <w:rsid w:val="00125275"/>
    <w:rsid w:val="00125AF5"/>
    <w:rsid w:val="0015494F"/>
    <w:rsid w:val="001575B4"/>
    <w:rsid w:val="0017796A"/>
    <w:rsid w:val="001809FA"/>
    <w:rsid w:val="0018523C"/>
    <w:rsid w:val="001A01E8"/>
    <w:rsid w:val="001A19C0"/>
    <w:rsid w:val="001B2269"/>
    <w:rsid w:val="001C03A9"/>
    <w:rsid w:val="001C092F"/>
    <w:rsid w:val="001C37B9"/>
    <w:rsid w:val="001C5B47"/>
    <w:rsid w:val="001E2F04"/>
    <w:rsid w:val="001E5047"/>
    <w:rsid w:val="001F1D19"/>
    <w:rsid w:val="001F5FE1"/>
    <w:rsid w:val="0020453C"/>
    <w:rsid w:val="0020612C"/>
    <w:rsid w:val="002157A2"/>
    <w:rsid w:val="002242B7"/>
    <w:rsid w:val="0022690C"/>
    <w:rsid w:val="00233BEB"/>
    <w:rsid w:val="002341C1"/>
    <w:rsid w:val="00246337"/>
    <w:rsid w:val="0024681C"/>
    <w:rsid w:val="0024712B"/>
    <w:rsid w:val="00255AFA"/>
    <w:rsid w:val="002645AC"/>
    <w:rsid w:val="002648AD"/>
    <w:rsid w:val="00284847"/>
    <w:rsid w:val="002A59EC"/>
    <w:rsid w:val="002C6314"/>
    <w:rsid w:val="002E4B7C"/>
    <w:rsid w:val="002F1B35"/>
    <w:rsid w:val="00310D62"/>
    <w:rsid w:val="003275C3"/>
    <w:rsid w:val="00334289"/>
    <w:rsid w:val="00336044"/>
    <w:rsid w:val="0033631F"/>
    <w:rsid w:val="00352E2F"/>
    <w:rsid w:val="00354FC5"/>
    <w:rsid w:val="00360115"/>
    <w:rsid w:val="00367D4F"/>
    <w:rsid w:val="00377C2B"/>
    <w:rsid w:val="00381C9F"/>
    <w:rsid w:val="00390645"/>
    <w:rsid w:val="003B7CAD"/>
    <w:rsid w:val="003C4401"/>
    <w:rsid w:val="003C5F3D"/>
    <w:rsid w:val="003C7986"/>
    <w:rsid w:val="003C7F62"/>
    <w:rsid w:val="003D59C2"/>
    <w:rsid w:val="003D6C2C"/>
    <w:rsid w:val="003F0F61"/>
    <w:rsid w:val="00404BF0"/>
    <w:rsid w:val="00420B34"/>
    <w:rsid w:val="0044185F"/>
    <w:rsid w:val="00447A6E"/>
    <w:rsid w:val="00453456"/>
    <w:rsid w:val="00464FC3"/>
    <w:rsid w:val="00466C94"/>
    <w:rsid w:val="00480F22"/>
    <w:rsid w:val="004905E6"/>
    <w:rsid w:val="0049187D"/>
    <w:rsid w:val="00495871"/>
    <w:rsid w:val="00497205"/>
    <w:rsid w:val="004A274B"/>
    <w:rsid w:val="004A5120"/>
    <w:rsid w:val="004C4FC2"/>
    <w:rsid w:val="00516D28"/>
    <w:rsid w:val="00524544"/>
    <w:rsid w:val="00543464"/>
    <w:rsid w:val="0055068E"/>
    <w:rsid w:val="00552253"/>
    <w:rsid w:val="00562D53"/>
    <w:rsid w:val="0056335E"/>
    <w:rsid w:val="00564CF8"/>
    <w:rsid w:val="0058456E"/>
    <w:rsid w:val="00595008"/>
    <w:rsid w:val="005A1B94"/>
    <w:rsid w:val="005A6AE6"/>
    <w:rsid w:val="005B5FCA"/>
    <w:rsid w:val="005B7ED5"/>
    <w:rsid w:val="005C05D8"/>
    <w:rsid w:val="005D602D"/>
    <w:rsid w:val="006369A8"/>
    <w:rsid w:val="00642FEE"/>
    <w:rsid w:val="0065078E"/>
    <w:rsid w:val="00666595"/>
    <w:rsid w:val="00687D8B"/>
    <w:rsid w:val="00692606"/>
    <w:rsid w:val="00696F88"/>
    <w:rsid w:val="006B6B7F"/>
    <w:rsid w:val="006C3D82"/>
    <w:rsid w:val="006D39F6"/>
    <w:rsid w:val="006E589D"/>
    <w:rsid w:val="00707099"/>
    <w:rsid w:val="007349EA"/>
    <w:rsid w:val="00754DC7"/>
    <w:rsid w:val="0076742A"/>
    <w:rsid w:val="00770885"/>
    <w:rsid w:val="00777132"/>
    <w:rsid w:val="00787FE2"/>
    <w:rsid w:val="007B6D76"/>
    <w:rsid w:val="007C633F"/>
    <w:rsid w:val="007D0B7C"/>
    <w:rsid w:val="007D1BED"/>
    <w:rsid w:val="007D6B3E"/>
    <w:rsid w:val="007F0EC6"/>
    <w:rsid w:val="007F0F04"/>
    <w:rsid w:val="00804C0C"/>
    <w:rsid w:val="008107D8"/>
    <w:rsid w:val="008223B1"/>
    <w:rsid w:val="00832F72"/>
    <w:rsid w:val="008638EA"/>
    <w:rsid w:val="0088059A"/>
    <w:rsid w:val="00895F8D"/>
    <w:rsid w:val="008A10CE"/>
    <w:rsid w:val="008B354E"/>
    <w:rsid w:val="008B4F3B"/>
    <w:rsid w:val="008B5966"/>
    <w:rsid w:val="008B7E65"/>
    <w:rsid w:val="008C73BA"/>
    <w:rsid w:val="008E6520"/>
    <w:rsid w:val="008E7ACD"/>
    <w:rsid w:val="008F0AC8"/>
    <w:rsid w:val="008F1122"/>
    <w:rsid w:val="00900498"/>
    <w:rsid w:val="009032F5"/>
    <w:rsid w:val="009164FF"/>
    <w:rsid w:val="00926101"/>
    <w:rsid w:val="009615BB"/>
    <w:rsid w:val="009654B0"/>
    <w:rsid w:val="00973253"/>
    <w:rsid w:val="00974960"/>
    <w:rsid w:val="009847CC"/>
    <w:rsid w:val="00987FA6"/>
    <w:rsid w:val="009B2D93"/>
    <w:rsid w:val="009C7658"/>
    <w:rsid w:val="009D240F"/>
    <w:rsid w:val="009D346C"/>
    <w:rsid w:val="009D543D"/>
    <w:rsid w:val="009F3B21"/>
    <w:rsid w:val="009F571A"/>
    <w:rsid w:val="00A040F1"/>
    <w:rsid w:val="00A0724B"/>
    <w:rsid w:val="00A076E0"/>
    <w:rsid w:val="00A15771"/>
    <w:rsid w:val="00A17181"/>
    <w:rsid w:val="00A265D4"/>
    <w:rsid w:val="00A274A4"/>
    <w:rsid w:val="00A451B3"/>
    <w:rsid w:val="00A463E4"/>
    <w:rsid w:val="00A47210"/>
    <w:rsid w:val="00A71C25"/>
    <w:rsid w:val="00A77291"/>
    <w:rsid w:val="00A81EFA"/>
    <w:rsid w:val="00A84DE3"/>
    <w:rsid w:val="00A91127"/>
    <w:rsid w:val="00AB04CE"/>
    <w:rsid w:val="00AB13F7"/>
    <w:rsid w:val="00AD32AA"/>
    <w:rsid w:val="00AE025C"/>
    <w:rsid w:val="00AF0DED"/>
    <w:rsid w:val="00B05F22"/>
    <w:rsid w:val="00B10A92"/>
    <w:rsid w:val="00B35955"/>
    <w:rsid w:val="00B402AA"/>
    <w:rsid w:val="00B43A7B"/>
    <w:rsid w:val="00B504F1"/>
    <w:rsid w:val="00B90906"/>
    <w:rsid w:val="00BA34BF"/>
    <w:rsid w:val="00BA7F57"/>
    <w:rsid w:val="00BB258D"/>
    <w:rsid w:val="00BD64A1"/>
    <w:rsid w:val="00BF5BEE"/>
    <w:rsid w:val="00C1141F"/>
    <w:rsid w:val="00C419D2"/>
    <w:rsid w:val="00C4455E"/>
    <w:rsid w:val="00C62F7B"/>
    <w:rsid w:val="00C63761"/>
    <w:rsid w:val="00C67522"/>
    <w:rsid w:val="00C76CF8"/>
    <w:rsid w:val="00C83CA6"/>
    <w:rsid w:val="00C84330"/>
    <w:rsid w:val="00C87A45"/>
    <w:rsid w:val="00C90618"/>
    <w:rsid w:val="00CB2A35"/>
    <w:rsid w:val="00CD5C70"/>
    <w:rsid w:val="00CF7C8C"/>
    <w:rsid w:val="00D05DC7"/>
    <w:rsid w:val="00D07FD1"/>
    <w:rsid w:val="00D117E0"/>
    <w:rsid w:val="00D13441"/>
    <w:rsid w:val="00D143FF"/>
    <w:rsid w:val="00D20927"/>
    <w:rsid w:val="00D51D38"/>
    <w:rsid w:val="00D6283B"/>
    <w:rsid w:val="00D7619F"/>
    <w:rsid w:val="00D8066F"/>
    <w:rsid w:val="00DA2CCC"/>
    <w:rsid w:val="00DA5836"/>
    <w:rsid w:val="00DC0A2B"/>
    <w:rsid w:val="00DC2358"/>
    <w:rsid w:val="00DD5E89"/>
    <w:rsid w:val="00DF6D5D"/>
    <w:rsid w:val="00E04929"/>
    <w:rsid w:val="00E32B02"/>
    <w:rsid w:val="00E41D09"/>
    <w:rsid w:val="00E612A2"/>
    <w:rsid w:val="00E6319E"/>
    <w:rsid w:val="00E75DB1"/>
    <w:rsid w:val="00EA50E4"/>
    <w:rsid w:val="00EC4C98"/>
    <w:rsid w:val="00EC5BF2"/>
    <w:rsid w:val="00ED20ED"/>
    <w:rsid w:val="00EE6C06"/>
    <w:rsid w:val="00EF2AD3"/>
    <w:rsid w:val="00EF6BDD"/>
    <w:rsid w:val="00F12925"/>
    <w:rsid w:val="00F205C7"/>
    <w:rsid w:val="00F46901"/>
    <w:rsid w:val="00F53942"/>
    <w:rsid w:val="00F60A5C"/>
    <w:rsid w:val="00F654C8"/>
    <w:rsid w:val="00F81D5F"/>
    <w:rsid w:val="00F827B2"/>
    <w:rsid w:val="00FA272E"/>
    <w:rsid w:val="00FB2AC2"/>
    <w:rsid w:val="00FB5266"/>
    <w:rsid w:val="00FD7243"/>
    <w:rsid w:val="00FF2A6B"/>
    <w:rsid w:val="00FF433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D625"/>
  <w15:docId w15:val="{5FB7F714-65DE-4FE1-9E6F-0E37D41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2D"/>
    <w:pPr>
      <w:spacing w:after="200" w:line="276" w:lineRule="auto"/>
    </w:pPr>
    <w:rPr>
      <w:rFonts w:ascii="Calibri" w:eastAsia="Calibri" w:hAnsi="Calibri" w:cs="Times New Roman"/>
      <w:kern w:val="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D60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60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D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602D"/>
    <w:rPr>
      <w:rFonts w:ascii="Calibri" w:eastAsia="Calibri" w:hAnsi="Calibri" w:cs="Times New Roman"/>
      <w:kern w:val="0"/>
    </w:rPr>
  </w:style>
  <w:style w:type="paragraph" w:styleId="Pieddepage">
    <w:name w:val="footer"/>
    <w:basedOn w:val="Normal"/>
    <w:link w:val="PieddepageCar"/>
    <w:uiPriority w:val="99"/>
    <w:unhideWhenUsed/>
    <w:rsid w:val="005D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602D"/>
    <w:rPr>
      <w:rFonts w:ascii="Calibri" w:eastAsia="Calibri" w:hAnsi="Calibri" w:cs="Times New Roman"/>
      <w:kern w:val="0"/>
    </w:rPr>
  </w:style>
  <w:style w:type="paragraph" w:styleId="Sansinterligne">
    <w:name w:val="No Spacing"/>
    <w:basedOn w:val="Normal"/>
    <w:uiPriority w:val="1"/>
    <w:qFormat/>
    <w:rsid w:val="00246337"/>
    <w:pPr>
      <w:spacing w:after="0" w:line="240" w:lineRule="auto"/>
    </w:pPr>
    <w:rPr>
      <w:rFonts w:eastAsiaTheme="minorHAnsi" w:cs="Calibri"/>
      <w:lang w:val="en-US"/>
      <w14:ligatures w14:val="none"/>
    </w:rPr>
  </w:style>
  <w:style w:type="paragraph" w:styleId="Rvision">
    <w:name w:val="Revision"/>
    <w:hidden/>
    <w:uiPriority w:val="99"/>
    <w:semiHidden/>
    <w:rsid w:val="00595008"/>
    <w:pPr>
      <w:spacing w:after="0" w:line="240" w:lineRule="auto"/>
    </w:pPr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AB3648240AD459D73CC353F760C37" ma:contentTypeVersion="3" ma:contentTypeDescription="Crée un document." ma:contentTypeScope="" ma:versionID="5112eec7a8ca918c10113c087fae8e72">
  <xsd:schema xmlns:xsd="http://www.w3.org/2001/XMLSchema" xmlns:xs="http://www.w3.org/2001/XMLSchema" xmlns:p="http://schemas.microsoft.com/office/2006/metadata/properties" xmlns:ns3="58953594-1141-45c5-9de7-81660277d005" targetNamespace="http://schemas.microsoft.com/office/2006/metadata/properties" ma:root="true" ma:fieldsID="77af73912c9794fb47382fe399a9a6de" ns3:_="">
    <xsd:import namespace="58953594-1141-45c5-9de7-81660277d0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53594-1141-45c5-9de7-81660277d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A1E6A-92E0-433E-B71C-CFAF02C2B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33428-9DA0-4997-8EBC-45D6B64C19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7F7F12-C698-4045-9D46-0E7CFBAE3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53594-1141-45c5-9de7-81660277d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Dimitri OGNANE NGUEMA</dc:creator>
  <cp:keywords/>
  <dc:description/>
  <cp:lastModifiedBy>Nahos IGALO MOUSSAVOU</cp:lastModifiedBy>
  <cp:revision>3</cp:revision>
  <cp:lastPrinted>2024-09-11T09:47:00Z</cp:lastPrinted>
  <dcterms:created xsi:type="dcterms:W3CDTF">2024-09-23T13:29:00Z</dcterms:created>
  <dcterms:modified xsi:type="dcterms:W3CDTF">2024-09-23T13:30:00Z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0x010100B64AB3648240AD459D73CC353F760C37</vt:lpwstr>
  </property>
</Properties>
</file>