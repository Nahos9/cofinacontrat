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75BDD" w14:textId="77777777" w:rsidR="00347787" w:rsidRPr="0025505A" w:rsidRDefault="00347787" w:rsidP="00347787">
      <w:pPr>
        <w:pStyle w:val="Sansinterligne"/>
        <w:rPr>
          <w:rFonts w:eastAsia="Calibri"/>
          <w:sz w:val="24"/>
          <w:szCs w:val="24"/>
          <w:bdr w:val="dashDotStroked" w:sz="24" w:space="0" w:color="auto" w:frame="1"/>
          <w:lang w:eastAsia="en-US"/>
        </w:rPr>
      </w:pPr>
      <w:bookmarkStart w:id="0" w:name="_Hlk55210455"/>
      <w:bookmarkStart w:id="1" w:name="_Hlk55212772"/>
    </w:p>
    <w:p w14:paraId="27D7EC7D" w14:textId="042F0678" w:rsidR="00E0172C" w:rsidRPr="0025505A" w:rsidRDefault="008E5D1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</w:pPr>
      <w:r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NANTISSEMENT</w:t>
      </w:r>
      <w:r w:rsidR="00347787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  <w:bookmarkEnd w:id="0"/>
      <w:r w:rsidR="00957CB6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DE</w:t>
      </w:r>
      <w:r w:rsidR="006E3A0B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CREANCES</w:t>
      </w:r>
      <w:r w:rsidR="005E11A8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ISSUES D’UN CO</w:t>
      </w:r>
      <w:r w:rsidR="00F74852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NTRAT ET DE BONS DE COMMANDES</w:t>
      </w:r>
      <w:r w:rsidR="00BC209A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</w:p>
    <w:p w14:paraId="5C90495C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2FF0513F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  <w:sectPr w:rsidR="00775033" w:rsidRPr="005E11A8" w:rsidSect="000718B7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6FE2C25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3A1D0531" w14:textId="21984DF4" w:rsidR="00F77E71" w:rsidRPr="005E11A8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>ENTRE-LES SOUSSIGNES</w:t>
      </w:r>
      <w:r w:rsidRPr="005E11A8">
        <w:rPr>
          <w:rFonts w:ascii="Times New Roman" w:hAnsi="Times New Roman" w:cs="Times New Roman"/>
          <w:sz w:val="16"/>
          <w:szCs w:val="16"/>
        </w:rPr>
        <w:t xml:space="preserve"> : </w:t>
      </w:r>
    </w:p>
    <w:p w14:paraId="670531A7" w14:textId="77777777" w:rsidR="00E0172C" w:rsidRPr="005E11A8" w:rsidRDefault="00E0172C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4430900" w14:textId="51244E92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  <w:bookmarkStart w:id="2" w:name="_Hlk98496286"/>
      <w:bookmarkStart w:id="3" w:name="_Hlk38377763"/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Compagnie Financière Africaine du Gabon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>, en abrégé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 xml:space="preserve"> COFINA Gabon,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société anonyme avec Conseil d’Administration au capital de 3 6</w:t>
      </w:r>
      <w:r w:rsidR="008D4202" w:rsidRPr="005E11A8">
        <w:rPr>
          <w:rFonts w:ascii="Times New Roman" w:hAnsi="Times New Roman" w:cs="Times New Roman"/>
          <w:sz w:val="16"/>
          <w:szCs w:val="16"/>
          <w:lang w:val="fr-SN"/>
        </w:rPr>
        <w:t>0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0 000 000 de francs CFA, ayant son siège social à Libreville, au Boulevard </w:t>
      </w:r>
      <w:r w:rsidR="00467EA6"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BESSIEUX 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inscrite au Registre du Commerce et du Crédit Mobilier de Libreville sous le numéro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RG LBV 2014 B 16130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, NIF :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735</w:t>
      </w:r>
      <w:r w:rsidR="008D4202"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 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297</w:t>
      </w:r>
      <w:r w:rsidR="008D4202"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N</w:t>
      </w:r>
    </w:p>
    <w:p w14:paraId="7ABD3F94" w14:textId="77777777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</w:p>
    <w:p w14:paraId="493D1743" w14:textId="09063858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COFINA Gabon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est représentée par </w:t>
      </w:r>
      <w:r w:rsidR="00EE44B3">
        <w:rPr>
          <w:rFonts w:ascii="Times New Roman" w:hAnsi="Times New Roman" w:cs="Times New Roman"/>
          <w:sz w:val="16"/>
          <w:szCs w:val="16"/>
          <w:lang w:val="fr-SN"/>
        </w:rPr>
        <w:t>Madame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="00EE44B3">
        <w:rPr>
          <w:rFonts w:ascii="Times New Roman" w:hAnsi="Times New Roman" w:cs="Times New Roman"/>
          <w:b/>
          <w:bCs/>
          <w:sz w:val="16"/>
          <w:szCs w:val="16"/>
          <w:lang w:val="fr-SN"/>
        </w:rPr>
        <w:t>Jenny MVOU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>, s</w:t>
      </w:r>
      <w:r w:rsidR="007C5370">
        <w:rPr>
          <w:rFonts w:ascii="Times New Roman" w:hAnsi="Times New Roman" w:cs="Times New Roman"/>
          <w:sz w:val="16"/>
          <w:szCs w:val="16"/>
          <w:lang w:val="fr-SN"/>
        </w:rPr>
        <w:t>a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Directr</w:t>
      </w:r>
      <w:r w:rsidR="007C5370">
        <w:rPr>
          <w:rFonts w:ascii="Times New Roman" w:hAnsi="Times New Roman" w:cs="Times New Roman"/>
          <w:sz w:val="16"/>
          <w:szCs w:val="16"/>
          <w:lang w:val="fr-SN"/>
        </w:rPr>
        <w:t>ice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="00EC31BA" w:rsidRPr="005E11A8">
        <w:rPr>
          <w:rFonts w:ascii="Times New Roman" w:hAnsi="Times New Roman" w:cs="Times New Roman"/>
          <w:sz w:val="16"/>
          <w:szCs w:val="16"/>
          <w:lang w:val="fr-SN"/>
        </w:rPr>
        <w:t>Généra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>l</w:t>
      </w:r>
      <w:r w:rsidR="007C5370">
        <w:rPr>
          <w:rFonts w:ascii="Times New Roman" w:hAnsi="Times New Roman" w:cs="Times New Roman"/>
          <w:sz w:val="16"/>
          <w:szCs w:val="16"/>
          <w:lang w:val="fr-SN"/>
        </w:rPr>
        <w:t>e</w:t>
      </w:r>
      <w:r w:rsidR="00EE44B3">
        <w:rPr>
          <w:rFonts w:ascii="Times New Roman" w:hAnsi="Times New Roman" w:cs="Times New Roman"/>
          <w:sz w:val="16"/>
          <w:szCs w:val="16"/>
          <w:lang w:val="fr-SN"/>
        </w:rPr>
        <w:t xml:space="preserve"> Adjointe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>,</w:t>
      </w:r>
    </w:p>
    <w:p w14:paraId="47B240FA" w14:textId="77777777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A56CD94" w14:textId="5D3A6A14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Ci-après désignée « 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l’</w:t>
      </w:r>
      <w:r w:rsidR="006E3A0B" w:rsidRPr="005E11A8">
        <w:rPr>
          <w:rFonts w:ascii="Times New Roman" w:hAnsi="Times New Roman" w:cs="Times New Roman"/>
          <w:b/>
          <w:bCs/>
          <w:sz w:val="16"/>
          <w:szCs w:val="16"/>
        </w:rPr>
        <w:t>I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nstitution</w:t>
      </w:r>
      <w:r w:rsidRPr="005E11A8">
        <w:rPr>
          <w:rFonts w:ascii="Times New Roman" w:hAnsi="Times New Roman" w:cs="Times New Roman"/>
          <w:sz w:val="16"/>
          <w:szCs w:val="16"/>
        </w:rPr>
        <w:t xml:space="preserve"> » ou « 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COFINA Gabon</w:t>
      </w:r>
      <w:r w:rsidRPr="005E11A8">
        <w:rPr>
          <w:rFonts w:ascii="Times New Roman" w:hAnsi="Times New Roman" w:cs="Times New Roman"/>
          <w:sz w:val="16"/>
          <w:szCs w:val="16"/>
        </w:rPr>
        <w:t xml:space="preserve"> »</w:t>
      </w:r>
    </w:p>
    <w:bookmarkEnd w:id="2"/>
    <w:p w14:paraId="0815EC5E" w14:textId="0440461B" w:rsidR="00E0172C" w:rsidRPr="005E11A8" w:rsidRDefault="00E0172C" w:rsidP="00C738A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i/>
          <w:iCs/>
          <w:sz w:val="16"/>
          <w:szCs w:val="16"/>
        </w:rPr>
        <w:t>D’une part,</w:t>
      </w:r>
    </w:p>
    <w:p w14:paraId="154C9AE8" w14:textId="17FCF0A1" w:rsidR="00ED6693" w:rsidRPr="00C520AE" w:rsidRDefault="00ED6693" w:rsidP="00ED6693">
      <w:pPr>
        <w:jc w:val="both"/>
        <w:rPr>
          <w:rFonts w:ascii="Times New Roman" w:hAnsi="Times New Roman"/>
          <w:sz w:val="16"/>
          <w:szCs w:val="16"/>
          <w:lang w:val="fr-GA"/>
        </w:rPr>
      </w:pPr>
      <w:bookmarkStart w:id="4" w:name="_Hlk179449245"/>
      <w:bookmarkStart w:id="5" w:name="_Hlk179449677"/>
      <w:bookmarkStart w:id="6" w:name="_Hlk178785487"/>
      <w:r w:rsidRPr="00C520AE">
        <w:rPr>
          <w:rFonts w:ascii="Times New Roman" w:hAnsi="Times New Roman"/>
          <w:b/>
          <w:sz w:val="16"/>
          <w:szCs w:val="16"/>
        </w:rPr>
        <w:t>${company.denomination}</w:t>
      </w:r>
      <w:bookmarkEnd w:id="4"/>
      <w:r w:rsidRPr="00C520AE">
        <w:rPr>
          <w:rFonts w:ascii="Times New Roman" w:hAnsi="Times New Roman"/>
          <w:b/>
          <w:sz w:val="16"/>
          <w:szCs w:val="16"/>
        </w:rPr>
        <w:t xml:space="preserve"> </w:t>
      </w:r>
      <w:bookmarkEnd w:id="5"/>
      <w:r w:rsidRPr="00C520AE">
        <w:rPr>
          <w:rFonts w:ascii="Times New Roman" w:hAnsi="Times New Roman"/>
          <w:sz w:val="16"/>
          <w:szCs w:val="16"/>
        </w:rPr>
        <w:t xml:space="preserve">société créée sous la forme </w:t>
      </w:r>
      <w:bookmarkStart w:id="7" w:name="_Hlk183004514"/>
      <w:r w:rsidRPr="00FF0F2E">
        <w:rPr>
          <w:rFonts w:ascii="Times New Roman" w:hAnsi="Times New Roman"/>
          <w:b/>
          <w:bCs/>
          <w:sz w:val="16"/>
          <w:szCs w:val="16"/>
        </w:rPr>
        <w:t>${company.legal_status}</w:t>
      </w:r>
      <w:r w:rsidR="00C925C6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7"/>
      <w:r w:rsidRPr="00C520AE">
        <w:rPr>
          <w:rFonts w:ascii="Times New Roman" w:hAnsi="Times New Roman"/>
          <w:sz w:val="16"/>
          <w:szCs w:val="16"/>
        </w:rPr>
        <w:t xml:space="preserve">dont le siège social est </w:t>
      </w:r>
      <w:r w:rsidRPr="00EE1092">
        <w:rPr>
          <w:rFonts w:ascii="Times New Roman" w:hAnsi="Times New Roman"/>
          <w:sz w:val="16"/>
          <w:szCs w:val="16"/>
        </w:rPr>
        <w:t>situé</w:t>
      </w:r>
      <w:r w:rsidRPr="00C520AE">
        <w:rPr>
          <w:rFonts w:ascii="Times New Roman" w:hAnsi="Times New Roman"/>
          <w:sz w:val="16"/>
          <w:szCs w:val="16"/>
        </w:rPr>
        <w:t xml:space="preserve"> à </w:t>
      </w:r>
      <w:bookmarkStart w:id="8" w:name="_Hlk183004542"/>
      <w:r w:rsidRPr="00FF0F2E">
        <w:rPr>
          <w:rFonts w:ascii="Times New Roman" w:hAnsi="Times New Roman"/>
          <w:b/>
          <w:bCs/>
          <w:sz w:val="16"/>
          <w:szCs w:val="16"/>
        </w:rPr>
        <w:t>${company.head_office_address},</w:t>
      </w:r>
      <w:r w:rsidRPr="00C520AE">
        <w:rPr>
          <w:rFonts w:ascii="Times New Roman" w:hAnsi="Times New Roman"/>
          <w:sz w:val="16"/>
          <w:szCs w:val="16"/>
        </w:rPr>
        <w:t xml:space="preserve"> </w:t>
      </w:r>
      <w:bookmarkEnd w:id="8"/>
      <w:r w:rsidRPr="00C520AE">
        <w:rPr>
          <w:rFonts w:ascii="Times New Roman" w:hAnsi="Times New Roman"/>
          <w:sz w:val="16"/>
          <w:szCs w:val="16"/>
        </w:rPr>
        <w:t xml:space="preserve">dans la commune ${company.commune}, BP : </w:t>
      </w:r>
      <w:bookmarkStart w:id="9" w:name="_Hlk183004589"/>
      <w:r w:rsidRPr="00C520AE">
        <w:rPr>
          <w:rFonts w:ascii="Times New Roman" w:hAnsi="Times New Roman"/>
          <w:sz w:val="16"/>
          <w:szCs w:val="16"/>
        </w:rPr>
        <w:t xml:space="preserve">${company.bp} </w:t>
      </w:r>
      <w:bookmarkEnd w:id="9"/>
      <w:r w:rsidRPr="00C520AE">
        <w:rPr>
          <w:rFonts w:ascii="Times New Roman" w:hAnsi="Times New Roman"/>
          <w:sz w:val="16"/>
          <w:szCs w:val="16"/>
        </w:rPr>
        <w:t>immatriculée au Registre du Commerce et du Crédit Mobilier de LIBREVILLE sous le N°</w:t>
      </w:r>
      <w:r w:rsidRPr="00C520AE">
        <w:rPr>
          <w:rFonts w:ascii="Times New Roman" w:hAnsi="Times New Roman"/>
        </w:rPr>
        <w:t xml:space="preserve"> </w:t>
      </w:r>
      <w:bookmarkStart w:id="10" w:name="_Hlk183004609"/>
      <w:r w:rsidRPr="00FF0F2E">
        <w:rPr>
          <w:rFonts w:ascii="Times New Roman" w:hAnsi="Times New Roman"/>
          <w:b/>
          <w:bCs/>
          <w:sz w:val="16"/>
          <w:szCs w:val="16"/>
        </w:rPr>
        <w:t>${company.rccm_number}</w:t>
      </w:r>
      <w:bookmarkEnd w:id="10"/>
      <w:r w:rsidR="00C925C6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C520AE">
        <w:rPr>
          <w:rFonts w:ascii="Times New Roman" w:hAnsi="Times New Roman"/>
          <w:sz w:val="16"/>
          <w:szCs w:val="16"/>
        </w:rPr>
        <w:t xml:space="preserve">NIF : </w:t>
      </w:r>
      <w:bookmarkStart w:id="11" w:name="_Hlk183004625"/>
      <w:r w:rsidRPr="00FF0F2E">
        <w:rPr>
          <w:rFonts w:ascii="Times New Roman" w:hAnsi="Times New Roman"/>
          <w:b/>
          <w:bCs/>
          <w:sz w:val="16"/>
          <w:szCs w:val="16"/>
        </w:rPr>
        <w:t>${company.nif}</w:t>
      </w:r>
      <w:bookmarkEnd w:id="11"/>
    </w:p>
    <w:bookmarkEnd w:id="6"/>
    <w:p w14:paraId="0EC3D364" w14:textId="77777777" w:rsidR="00DF05FA" w:rsidRDefault="00DF05FA" w:rsidP="00DA625F">
      <w:pPr>
        <w:autoSpaceDE w:val="0"/>
        <w:ind w:right="-141"/>
        <w:jc w:val="both"/>
        <w:rPr>
          <w:rFonts w:ascii="Times New Roman" w:hAnsi="Times New Roman"/>
          <w:sz w:val="16"/>
          <w:szCs w:val="16"/>
        </w:rPr>
      </w:pPr>
    </w:p>
    <w:p w14:paraId="5E3AB215" w14:textId="0F9A06CC" w:rsidR="00DA625F" w:rsidRPr="005E11A8" w:rsidRDefault="00ED6693" w:rsidP="00DA625F">
      <w:pPr>
        <w:autoSpaceDE w:val="0"/>
        <w:ind w:right="-141"/>
        <w:jc w:val="both"/>
        <w:rPr>
          <w:rFonts w:ascii="Times New Roman" w:hAnsi="Times New Roman" w:cs="Times New Roman"/>
          <w:sz w:val="16"/>
          <w:szCs w:val="16"/>
        </w:rPr>
      </w:pPr>
      <w:r w:rsidRPr="00C520AE">
        <w:rPr>
          <w:rFonts w:ascii="Times New Roman" w:hAnsi="Times New Roman"/>
          <w:sz w:val="16"/>
          <w:szCs w:val="16"/>
        </w:rPr>
        <w:t xml:space="preserve">La société </w:t>
      </w:r>
      <w:r w:rsidRPr="00C520AE">
        <w:rPr>
          <w:rFonts w:ascii="Times New Roman" w:hAnsi="Times New Roman"/>
          <w:b/>
          <w:sz w:val="16"/>
          <w:szCs w:val="16"/>
        </w:rPr>
        <w:t>${company.denomination}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Pr="00C520AE">
        <w:rPr>
          <w:rFonts w:ascii="Times New Roman" w:hAnsi="Times New Roman"/>
          <w:sz w:val="16"/>
          <w:szCs w:val="16"/>
        </w:rPr>
        <w:t xml:space="preserve">est représentée par </w:t>
      </w:r>
      <w:r w:rsidR="00DF05FA">
        <w:rPr>
          <w:rFonts w:ascii="Times New Roman" w:hAnsi="Times New Roman"/>
          <w:sz w:val="16"/>
          <w:szCs w:val="16"/>
        </w:rPr>
        <w:t>Mr/Mlle</w:t>
      </w:r>
      <w:r w:rsidR="00DF05FA" w:rsidRPr="00C520AE">
        <w:rPr>
          <w:rFonts w:ascii="Times New Roman" w:hAnsi="Times New Roman"/>
          <w:b/>
          <w:bCs/>
          <w:sz w:val="16"/>
          <w:szCs w:val="16"/>
        </w:rPr>
        <w:t xml:space="preserve"> ${verbal_trial.applicant_last_name} ${verbal_trial.applicant_first_name}</w:t>
      </w:r>
      <w:r w:rsidR="00DF05FA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12" w:name="_Hlk177460469"/>
      <w:r w:rsidR="00DF05F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DF05FA" w:rsidRPr="00E572B2">
        <w:rPr>
          <w:rFonts w:ascii="Times New Roman" w:hAnsi="Times New Roman"/>
          <w:sz w:val="16"/>
          <w:szCs w:val="16"/>
        </w:rPr>
        <w:t>né(e)</w:t>
      </w:r>
      <w:r w:rsidR="00DF05FA">
        <w:rPr>
          <w:rFonts w:ascii="Times New Roman" w:hAnsi="Times New Roman"/>
          <w:sz w:val="16"/>
          <w:szCs w:val="16"/>
        </w:rPr>
        <w:t xml:space="preserve"> </w:t>
      </w:r>
      <w:r w:rsidR="00DF05FA" w:rsidRPr="00E572B2">
        <w:rPr>
          <w:rFonts w:ascii="Times New Roman" w:hAnsi="Times New Roman"/>
          <w:sz w:val="16"/>
          <w:szCs w:val="16"/>
        </w:rPr>
        <w:t>le</w:t>
      </w:r>
      <w:r w:rsidR="00DF05F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DF05FA" w:rsidRPr="00E572B2">
        <w:rPr>
          <w:rFonts w:ascii="Times New Roman" w:hAnsi="Times New Roman"/>
          <w:b/>
          <w:bCs/>
          <w:sz w:val="16"/>
          <w:szCs w:val="16"/>
        </w:rPr>
        <w:t>${representative_birth_date}</w:t>
      </w:r>
      <w:bookmarkEnd w:id="12"/>
      <w:r w:rsidR="00DF05FA" w:rsidRPr="00E572B2">
        <w:rPr>
          <w:rFonts w:ascii="Times New Roman" w:hAnsi="Times New Roman"/>
          <w:sz w:val="16"/>
          <w:szCs w:val="16"/>
        </w:rPr>
        <w:t xml:space="preserve"> à</w:t>
      </w:r>
      <w:r w:rsidR="00DF05FA" w:rsidRPr="00E572B2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13" w:name="_Hlk177460521"/>
      <w:r w:rsidR="00DF05FA" w:rsidRPr="00E572B2">
        <w:rPr>
          <w:rFonts w:ascii="Times New Roman" w:hAnsi="Times New Roman"/>
          <w:b/>
          <w:bCs/>
          <w:sz w:val="16"/>
          <w:szCs w:val="16"/>
        </w:rPr>
        <w:t>${</w:t>
      </w:r>
      <w:r w:rsidR="00DF05FA" w:rsidRPr="00E572B2">
        <w:rPr>
          <w:rFonts w:ascii="Times New Roman" w:hAnsi="Times New Roman"/>
          <w:b/>
          <w:bCs/>
          <w:sz w:val="16"/>
          <w:szCs w:val="16"/>
          <w:lang w:val="fr-GA"/>
        </w:rPr>
        <w:t>representative_birth_place}</w:t>
      </w:r>
      <w:bookmarkEnd w:id="13"/>
      <w:r w:rsidR="00DF05FA" w:rsidRPr="00C520AE">
        <w:rPr>
          <w:rFonts w:ascii="Times New Roman" w:hAnsi="Times New Roman"/>
          <w:sz w:val="16"/>
          <w:szCs w:val="16"/>
        </w:rPr>
        <w:t xml:space="preserve"> titulaire du</w:t>
      </w:r>
      <w:r w:rsidR="00DF05FA">
        <w:rPr>
          <w:rFonts w:ascii="Times New Roman" w:hAnsi="Times New Roman"/>
          <w:sz w:val="16"/>
          <w:szCs w:val="16"/>
        </w:rPr>
        <w:t>/de la</w:t>
      </w:r>
      <w:r w:rsidR="00DF05FA" w:rsidRPr="00C520AE">
        <w:rPr>
          <w:rFonts w:ascii="Times New Roman" w:hAnsi="Times New Roman"/>
          <w:sz w:val="16"/>
          <w:szCs w:val="16"/>
        </w:rPr>
        <w:t xml:space="preserve"> </w:t>
      </w:r>
      <w:r w:rsidR="00DF05FA" w:rsidRPr="00185CFE">
        <w:rPr>
          <w:rFonts w:ascii="Times New Roman" w:hAnsi="Times New Roman"/>
          <w:b/>
          <w:bCs/>
          <w:sz w:val="16"/>
          <w:szCs w:val="16"/>
        </w:rPr>
        <w:t>passeport </w:t>
      </w:r>
      <w:r w:rsidR="00DF05FA">
        <w:rPr>
          <w:rFonts w:ascii="Times New Roman" w:hAnsi="Times New Roman"/>
          <w:b/>
          <w:bCs/>
          <w:sz w:val="16"/>
          <w:szCs w:val="16"/>
        </w:rPr>
        <w:t>/carte d’identité nationale /carte de séjour/</w:t>
      </w:r>
      <w:r w:rsidR="00DF05FA" w:rsidRPr="00185CFE">
        <w:rPr>
          <w:rFonts w:ascii="Times New Roman" w:hAnsi="Times New Roman"/>
          <w:b/>
          <w:bCs/>
          <w:sz w:val="16"/>
          <w:szCs w:val="16"/>
        </w:rPr>
        <w:t>récépissé de CNI</w:t>
      </w:r>
      <w:r w:rsidR="00DF05F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DF05FA" w:rsidRPr="00C520AE">
        <w:rPr>
          <w:rFonts w:ascii="Times New Roman" w:hAnsi="Times New Roman"/>
          <w:sz w:val="16"/>
          <w:szCs w:val="16"/>
        </w:rPr>
        <w:t xml:space="preserve"> N</w:t>
      </w:r>
      <w:r w:rsidR="00DF05FA" w:rsidRPr="00E651D7">
        <w:rPr>
          <w:rFonts w:ascii="Times New Roman" w:hAnsi="Times New Roman"/>
          <w:b/>
          <w:bCs/>
          <w:sz w:val="16"/>
          <w:szCs w:val="16"/>
        </w:rPr>
        <w:t>°${representative_number_of_identity_document}</w:t>
      </w:r>
      <w:r w:rsidR="00DF05F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DF05FA" w:rsidRPr="00C520AE">
        <w:rPr>
          <w:rFonts w:ascii="Times New Roman" w:hAnsi="Times New Roman"/>
          <w:sz w:val="16"/>
          <w:szCs w:val="16"/>
        </w:rPr>
        <w:t>délivré</w:t>
      </w:r>
      <w:r w:rsidR="00DF05FA">
        <w:rPr>
          <w:rFonts w:ascii="Times New Roman" w:hAnsi="Times New Roman"/>
          <w:sz w:val="16"/>
          <w:szCs w:val="16"/>
        </w:rPr>
        <w:t>(e</w:t>
      </w:r>
      <w:r w:rsidR="00DF05FA" w:rsidRPr="00E572B2">
        <w:rPr>
          <w:rFonts w:ascii="Times New Roman" w:hAnsi="Times New Roman"/>
          <w:sz w:val="16"/>
          <w:szCs w:val="16"/>
        </w:rPr>
        <w:t>)</w:t>
      </w:r>
      <w:r w:rsidR="00DF05FA" w:rsidRPr="00C520AE">
        <w:rPr>
          <w:rFonts w:ascii="Times New Roman" w:hAnsi="Times New Roman"/>
          <w:sz w:val="16"/>
          <w:szCs w:val="16"/>
        </w:rPr>
        <w:t xml:space="preserve"> le </w:t>
      </w:r>
      <w:bookmarkStart w:id="14" w:name="_Hlk184025490"/>
      <w:r w:rsidR="00DF05FA" w:rsidRPr="00E651D7">
        <w:rPr>
          <w:rFonts w:ascii="Times New Roman" w:hAnsi="Times New Roman"/>
          <w:b/>
          <w:bCs/>
          <w:sz w:val="16"/>
          <w:szCs w:val="16"/>
        </w:rPr>
        <w:t>${representative_date_of_issue_of_identity_document}</w:t>
      </w:r>
      <w:r w:rsidR="00DF05FA" w:rsidRPr="00C520AE">
        <w:rPr>
          <w:rFonts w:ascii="Times New Roman" w:hAnsi="Times New Roman"/>
          <w:sz w:val="16"/>
          <w:szCs w:val="16"/>
        </w:rPr>
        <w:t xml:space="preserve"> </w:t>
      </w:r>
      <w:bookmarkEnd w:id="14"/>
      <w:r w:rsidR="00DF05FA">
        <w:rPr>
          <w:rFonts w:ascii="Times New Roman" w:hAnsi="Times New Roman"/>
          <w:sz w:val="16"/>
          <w:szCs w:val="16"/>
        </w:rPr>
        <w:t xml:space="preserve">par </w:t>
      </w:r>
      <w:r w:rsidR="00DF05FA" w:rsidRPr="00A20409">
        <w:rPr>
          <w:rFonts w:ascii="Times New Roman" w:hAnsi="Times New Roman"/>
          <w:b/>
          <w:bCs/>
          <w:sz w:val="16"/>
          <w:szCs w:val="16"/>
        </w:rPr>
        <w:t>${representative_office_delivery}</w:t>
      </w:r>
      <w:r w:rsidR="00DF05FA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3A7B9B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C520AE">
        <w:rPr>
          <w:rFonts w:ascii="Times New Roman" w:hAnsi="Times New Roman"/>
          <w:sz w:val="16"/>
          <w:szCs w:val="16"/>
        </w:rPr>
        <w:t>domicilié</w:t>
      </w:r>
      <w:r w:rsidR="00DF05FA">
        <w:rPr>
          <w:rFonts w:ascii="Times New Roman" w:hAnsi="Times New Roman"/>
          <w:sz w:val="16"/>
          <w:szCs w:val="16"/>
        </w:rPr>
        <w:t>(</w:t>
      </w:r>
      <w:r w:rsidRPr="00C520AE">
        <w:rPr>
          <w:rFonts w:ascii="Times New Roman" w:hAnsi="Times New Roman"/>
          <w:sz w:val="16"/>
          <w:szCs w:val="16"/>
        </w:rPr>
        <w:t>e</w:t>
      </w:r>
      <w:r w:rsidR="00DF05FA">
        <w:rPr>
          <w:rFonts w:ascii="Times New Roman" w:hAnsi="Times New Roman"/>
          <w:sz w:val="16"/>
          <w:szCs w:val="16"/>
        </w:rPr>
        <w:t>)</w:t>
      </w:r>
      <w:r w:rsidRPr="00C520AE">
        <w:rPr>
          <w:rFonts w:ascii="Times New Roman" w:hAnsi="Times New Roman"/>
          <w:sz w:val="16"/>
          <w:szCs w:val="16"/>
        </w:rPr>
        <w:t xml:space="preserve"> à</w:t>
      </w:r>
      <w:r w:rsidR="00DF05FA">
        <w:rPr>
          <w:rFonts w:ascii="Times New Roman" w:hAnsi="Times New Roman"/>
          <w:sz w:val="16"/>
          <w:szCs w:val="16"/>
        </w:rPr>
        <w:t>/au</w:t>
      </w:r>
      <w:r w:rsidRPr="00C520AE">
        <w:rPr>
          <w:rFonts w:ascii="Times New Roman" w:hAnsi="Times New Roman"/>
          <w:sz w:val="16"/>
          <w:szCs w:val="16"/>
        </w:rPr>
        <w:t xml:space="preserve"> </w:t>
      </w:r>
      <w:r w:rsidRPr="00FF0F2E">
        <w:rPr>
          <w:rFonts w:ascii="Times New Roman" w:hAnsi="Times New Roman"/>
          <w:b/>
          <w:bCs/>
          <w:sz w:val="16"/>
          <w:szCs w:val="16"/>
        </w:rPr>
        <w:t>${representative_home_address}</w:t>
      </w:r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ED6693">
        <w:rPr>
          <w:rFonts w:ascii="Times New Roman" w:hAnsi="Times New Roman"/>
          <w:sz w:val="16"/>
          <w:szCs w:val="16"/>
        </w:rPr>
        <w:t>et répondant au</w:t>
      </w:r>
      <w:r w:rsidR="00C925C6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b/>
          <w:bCs/>
          <w:sz w:val="16"/>
          <w:szCs w:val="16"/>
        </w:rPr>
        <w:t>${</w:t>
      </w:r>
      <w:r w:rsidRPr="00ED6693">
        <w:rPr>
          <w:rFonts w:ascii="Times New Roman" w:hAnsi="Times New Roman"/>
          <w:b/>
          <w:bCs/>
          <w:sz w:val="16"/>
          <w:szCs w:val="16"/>
        </w:rPr>
        <w:t>representative_phone_number</w:t>
      </w:r>
      <w:r>
        <w:rPr>
          <w:rFonts w:ascii="Times New Roman" w:hAnsi="Times New Roman"/>
          <w:b/>
          <w:bCs/>
          <w:sz w:val="16"/>
          <w:szCs w:val="16"/>
        </w:rPr>
        <w:t>}</w:t>
      </w:r>
      <w:r w:rsidRPr="00C520AE">
        <w:rPr>
          <w:rFonts w:ascii="Times New Roman" w:hAnsi="Times New Roman"/>
          <w:sz w:val="16"/>
          <w:szCs w:val="16"/>
        </w:rPr>
        <w:t>, gérant ayant pleins pouvoirs à l'effet des présentes</w:t>
      </w:r>
      <w:r w:rsidR="00DA625F" w:rsidRPr="005E11A8">
        <w:rPr>
          <w:rFonts w:ascii="Times New Roman" w:hAnsi="Times New Roman" w:cs="Times New Roman"/>
          <w:sz w:val="16"/>
          <w:szCs w:val="16"/>
        </w:rPr>
        <w:t>.</w:t>
      </w:r>
      <w:r w:rsidR="00C925C6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01E129F8" w14:textId="77777777" w:rsidR="00881F1C" w:rsidRPr="005E11A8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</w:p>
    <w:p w14:paraId="3613B515" w14:textId="239534FD" w:rsidR="00881F1C" w:rsidRPr="005E11A8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5E11A8">
        <w:rPr>
          <w:rFonts w:ascii="Times New Roman" w:eastAsia="Calibri" w:hAnsi="Times New Roman" w:cs="Times New Roman"/>
          <w:sz w:val="16"/>
          <w:szCs w:val="16"/>
          <w:lang w:eastAsia="en-US"/>
        </w:rPr>
        <w:t>Ci-après désignée ou « </w:t>
      </w:r>
      <w:r w:rsidR="00107566" w:rsidRPr="005E11A8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l’affectant</w:t>
      </w:r>
      <w:r w:rsidRPr="005E11A8">
        <w:rPr>
          <w:rFonts w:ascii="Times New Roman" w:eastAsia="Calibri" w:hAnsi="Times New Roman" w:cs="Times New Roman"/>
          <w:sz w:val="16"/>
          <w:szCs w:val="16"/>
          <w:lang w:eastAsia="en-US"/>
        </w:rPr>
        <w:t> »,</w:t>
      </w:r>
    </w:p>
    <w:p w14:paraId="2C52B7AD" w14:textId="15709CC3" w:rsidR="00881F1C" w:rsidRPr="005E11A8" w:rsidRDefault="00881F1C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  <w:r w:rsidRPr="005E11A8"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  <w:t>D’autre part,</w:t>
      </w:r>
    </w:p>
    <w:bookmarkEnd w:id="3"/>
    <w:p w14:paraId="16C2AD1C" w14:textId="77777777" w:rsidR="00E0172C" w:rsidRPr="005E11A8" w:rsidRDefault="00E0172C" w:rsidP="00C738A4">
      <w:pPr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19C04A95" w14:textId="77777777" w:rsidR="00F77E71" w:rsidRPr="005E11A8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>IL A ETE CONVENU ET ARRETE CE QUI SUIT</w:t>
      </w:r>
      <w:r w:rsidRPr="005E11A8">
        <w:rPr>
          <w:rFonts w:ascii="Times New Roman" w:hAnsi="Times New Roman" w:cs="Times New Roman"/>
          <w:sz w:val="16"/>
          <w:szCs w:val="16"/>
        </w:rPr>
        <w:t xml:space="preserve"> :</w:t>
      </w:r>
    </w:p>
    <w:p w14:paraId="20663A9F" w14:textId="77777777" w:rsidR="00E0172C" w:rsidRPr="005E11A8" w:rsidRDefault="00E0172C" w:rsidP="008031D4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7479C8C9" w14:textId="77777777" w:rsidR="006E3A0B" w:rsidRPr="005E11A8" w:rsidRDefault="00127AAC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</w:t>
      </w:r>
      <w:r w:rsidR="00C738A4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IC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LE 1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 xml:space="preserve"> : </w:t>
      </w:r>
      <w:r w:rsidR="00CF37EB" w:rsidRPr="005E11A8">
        <w:rPr>
          <w:rFonts w:ascii="Times New Roman" w:hAnsi="Times New Roman" w:cs="Times New Roman"/>
          <w:b/>
          <w:smallCaps/>
          <w:sz w:val="16"/>
          <w:szCs w:val="16"/>
        </w:rPr>
        <w:t>OBJET</w:t>
      </w:r>
      <w:bookmarkStart w:id="15" w:name="_Hlk127967028"/>
    </w:p>
    <w:p w14:paraId="73D3908F" w14:textId="77777777" w:rsidR="006E3A0B" w:rsidRPr="005E11A8" w:rsidRDefault="006E3A0B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6541D475" w14:textId="59564BBB" w:rsidR="007E20A3" w:rsidRPr="005E11A8" w:rsidRDefault="00347787" w:rsidP="006E3A0B">
      <w:pPr>
        <w:ind w:left="20"/>
        <w:jc w:val="both"/>
        <w:rPr>
          <w:rFonts w:ascii="Times New Roman" w:hAnsi="Times New Roman" w:cs="Times New Roman"/>
          <w:bCs/>
          <w:sz w:val="16"/>
          <w:szCs w:val="16"/>
        </w:rPr>
      </w:pPr>
      <w:r w:rsidRPr="005E11A8">
        <w:rPr>
          <w:rFonts w:ascii="Times New Roman" w:hAnsi="Times New Roman" w:cs="Times New Roman"/>
          <w:bCs/>
          <w:sz w:val="16"/>
          <w:szCs w:val="16"/>
        </w:rPr>
        <w:t>L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>e présent contrat porte sur le nantissement de créances issues d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>u contrat</w:t>
      </w:r>
      <w:r w:rsidR="00F33865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A1732B">
        <w:rPr>
          <w:rFonts w:ascii="Times New Roman" w:hAnsi="Times New Roman" w:cs="Times New Roman"/>
          <w:bCs/>
          <w:sz w:val="16"/>
          <w:szCs w:val="16"/>
        </w:rPr>
        <w:t>signé le 21 aout</w:t>
      </w:r>
      <w:r w:rsidR="00F33865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A1732B" w:rsidRPr="005E11A8">
        <w:rPr>
          <w:rFonts w:ascii="Times New Roman" w:hAnsi="Times New Roman" w:cs="Times New Roman"/>
          <w:bCs/>
          <w:sz w:val="16"/>
          <w:szCs w:val="16"/>
        </w:rPr>
        <w:t>2024 entre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125E83">
        <w:rPr>
          <w:rFonts w:ascii="Times New Roman" w:hAnsi="Times New Roman" w:cs="Times New Roman"/>
          <w:b/>
          <w:sz w:val="16"/>
          <w:szCs w:val="16"/>
        </w:rPr>
        <w:t xml:space="preserve">… </w:t>
      </w:r>
      <w:r w:rsidR="00A1732B">
        <w:rPr>
          <w:rFonts w:ascii="Times New Roman" w:hAnsi="Times New Roman" w:cs="Times New Roman"/>
          <w:b/>
          <w:sz w:val="16"/>
          <w:szCs w:val="16"/>
        </w:rPr>
        <w:t>et la société</w:t>
      </w:r>
      <w:r w:rsidR="00C925C6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7915AF" w:rsidRPr="00C520AE">
        <w:rPr>
          <w:rFonts w:ascii="Times New Roman" w:hAnsi="Times New Roman"/>
          <w:b/>
          <w:sz w:val="16"/>
          <w:szCs w:val="16"/>
        </w:rPr>
        <w:t>${company.denomination}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="007915AF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A1732B">
        <w:rPr>
          <w:rFonts w:ascii="Times New Roman" w:hAnsi="Times New Roman" w:cs="Times New Roman"/>
          <w:bCs/>
          <w:sz w:val="16"/>
          <w:szCs w:val="16"/>
        </w:rPr>
        <w:t xml:space="preserve">et les bons de commandes N° </w:t>
      </w:r>
      <w:r w:rsidR="00125E83">
        <w:rPr>
          <w:rFonts w:ascii="Times New Roman" w:hAnsi="Times New Roman" w:cs="Times New Roman"/>
          <w:b/>
          <w:sz w:val="16"/>
          <w:szCs w:val="16"/>
        </w:rPr>
        <w:t>…</w:t>
      </w:r>
      <w:r w:rsidR="00A1732B" w:rsidRPr="00A1732B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A1732B">
        <w:rPr>
          <w:rFonts w:ascii="Times New Roman" w:hAnsi="Times New Roman" w:cs="Times New Roman"/>
          <w:bCs/>
          <w:sz w:val="16"/>
          <w:szCs w:val="16"/>
        </w:rPr>
        <w:t>et</w:t>
      </w:r>
      <w:r w:rsidR="00A1732B" w:rsidRPr="00A1732B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125E83">
        <w:rPr>
          <w:rFonts w:ascii="Times New Roman" w:hAnsi="Times New Roman" w:cs="Times New Roman"/>
          <w:b/>
          <w:sz w:val="16"/>
          <w:szCs w:val="16"/>
        </w:rPr>
        <w:t>…</w:t>
      </w:r>
      <w:r w:rsidR="00A1732B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164E9E" w:rsidRPr="005E11A8">
        <w:rPr>
          <w:rFonts w:ascii="Times New Roman" w:hAnsi="Times New Roman" w:cs="Times New Roman"/>
          <w:bCs/>
          <w:sz w:val="16"/>
          <w:szCs w:val="16"/>
        </w:rPr>
        <w:t>en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 garantie d’un crédit accordé à 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>ce</w:t>
      </w:r>
      <w:r w:rsidR="00A1732B">
        <w:rPr>
          <w:rFonts w:ascii="Times New Roman" w:hAnsi="Times New Roman" w:cs="Times New Roman"/>
          <w:bCs/>
          <w:sz w:val="16"/>
          <w:szCs w:val="16"/>
        </w:rPr>
        <w:t xml:space="preserve">tte dernière </w:t>
      </w:r>
      <w:r w:rsidR="00A1732B" w:rsidRPr="005E11A8">
        <w:rPr>
          <w:rFonts w:ascii="Times New Roman" w:hAnsi="Times New Roman" w:cs="Times New Roman"/>
          <w:bCs/>
          <w:sz w:val="16"/>
          <w:szCs w:val="16"/>
        </w:rPr>
        <w:t>dont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 les caractéristiques sont définies dans l’article 2. </w:t>
      </w:r>
    </w:p>
    <w:p w14:paraId="3F449FBC" w14:textId="77777777" w:rsidR="007E20A3" w:rsidRPr="005E11A8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5579F7" w14:textId="4FEBA543" w:rsidR="007E20A3" w:rsidRPr="005E11A8" w:rsidRDefault="007E20A3" w:rsidP="007E20A3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ARTICLE 2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 : CARACTERITIQUES DE LA CREANCES GARANTIE</w:t>
      </w:r>
    </w:p>
    <w:p w14:paraId="05D68443" w14:textId="77777777" w:rsidR="007E20A3" w:rsidRPr="005E11A8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3E48B84" w14:textId="3CBB937F" w:rsidR="003F7ED2" w:rsidRPr="005E11A8" w:rsidRDefault="00347787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7E20A3" w:rsidRPr="005E11A8">
        <w:rPr>
          <w:rFonts w:ascii="Times New Roman" w:hAnsi="Times New Roman" w:cs="Times New Roman"/>
          <w:sz w:val="16"/>
          <w:szCs w:val="16"/>
        </w:rPr>
        <w:t>L’</w:t>
      </w:r>
      <w:r w:rsidR="00F14C07" w:rsidRPr="005E11A8">
        <w:rPr>
          <w:rFonts w:ascii="Times New Roman" w:hAnsi="Times New Roman" w:cs="Times New Roman"/>
          <w:sz w:val="16"/>
          <w:szCs w:val="16"/>
        </w:rPr>
        <w:t>Institution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 accorde à son client</w:t>
      </w:r>
      <w:r w:rsidR="00A1732B">
        <w:rPr>
          <w:rFonts w:ascii="Times New Roman" w:hAnsi="Times New Roman" w:cs="Times New Roman"/>
          <w:sz w:val="16"/>
          <w:szCs w:val="16"/>
        </w:rPr>
        <w:t xml:space="preserve">, la </w:t>
      </w:r>
      <w:r w:rsidR="008838F5" w:rsidRPr="00C520AE">
        <w:rPr>
          <w:rFonts w:ascii="Times New Roman" w:hAnsi="Times New Roman"/>
          <w:b/>
          <w:sz w:val="16"/>
          <w:szCs w:val="16"/>
        </w:rPr>
        <w:t>${company.denomination}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Pr="005E11A8">
        <w:rPr>
          <w:rFonts w:ascii="Times New Roman" w:hAnsi="Times New Roman" w:cs="Times New Roman"/>
          <w:sz w:val="16"/>
          <w:szCs w:val="16"/>
        </w:rPr>
        <w:t xml:space="preserve">dans les conditions et selon les modalités définies 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dans un contrat signé entre les deux </w:t>
      </w:r>
      <w:r w:rsidR="009017C8" w:rsidRPr="005E11A8">
        <w:rPr>
          <w:rFonts w:ascii="Times New Roman" w:hAnsi="Times New Roman" w:cs="Times New Roman"/>
          <w:sz w:val="16"/>
          <w:szCs w:val="16"/>
        </w:rPr>
        <w:t>partie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9017C8" w:rsidRPr="005E11A8">
        <w:rPr>
          <w:rFonts w:ascii="Times New Roman" w:hAnsi="Times New Roman" w:cs="Times New Roman"/>
          <w:sz w:val="16"/>
          <w:szCs w:val="16"/>
        </w:rPr>
        <w:t>, un</w:t>
      </w:r>
      <w:r w:rsidRPr="005E11A8">
        <w:rPr>
          <w:rFonts w:ascii="Times New Roman" w:hAnsi="Times New Roman" w:cs="Times New Roman"/>
          <w:sz w:val="16"/>
          <w:szCs w:val="16"/>
        </w:rPr>
        <w:t xml:space="preserve"> prêt d'un montant</w:t>
      </w:r>
      <w:r w:rsidR="00C925C6">
        <w:rPr>
          <w:rFonts w:ascii="Times New Roman" w:hAnsi="Times New Roman" w:cs="Times New Roman"/>
          <w:sz w:val="16"/>
          <w:szCs w:val="16"/>
        </w:rPr>
        <w:t xml:space="preserve"> </w:t>
      </w:r>
      <w:r w:rsidR="002E2CC4" w:rsidRPr="00C520AE">
        <w:rPr>
          <w:rFonts w:ascii="Times New Roman" w:hAnsi="Times New Roman"/>
          <w:b/>
          <w:sz w:val="16"/>
          <w:szCs w:val="16"/>
        </w:rPr>
        <w:t>${verbal_trial.amount}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="00F96E16" w:rsidRPr="005E11A8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="002E2CC4" w:rsidRPr="00C520AE">
        <w:rPr>
          <w:rFonts w:ascii="Times New Roman" w:hAnsi="Times New Roman"/>
          <w:b/>
          <w:sz w:val="16"/>
          <w:szCs w:val="16"/>
        </w:rPr>
        <w:t> ${verbal_trial.amount</w:t>
      </w:r>
      <w:r w:rsidR="002E2CC4">
        <w:rPr>
          <w:rFonts w:ascii="Times New Roman" w:hAnsi="Times New Roman"/>
          <w:b/>
          <w:sz w:val="16"/>
          <w:szCs w:val="16"/>
        </w:rPr>
        <w:t>.fr</w:t>
      </w:r>
      <w:r w:rsidR="002E2CC4" w:rsidRPr="00C520AE">
        <w:rPr>
          <w:rFonts w:ascii="Times New Roman" w:hAnsi="Times New Roman"/>
          <w:b/>
          <w:sz w:val="16"/>
          <w:szCs w:val="16"/>
        </w:rPr>
        <w:t>}</w:t>
      </w:r>
      <w:r w:rsidR="00F96E16" w:rsidRPr="005E11A8">
        <w:rPr>
          <w:rFonts w:ascii="Times New Roman" w:hAnsi="Times New Roman" w:cs="Times New Roman"/>
          <w:b/>
          <w:bCs/>
          <w:sz w:val="16"/>
          <w:szCs w:val="16"/>
        </w:rPr>
        <w:t>) Francs CFA</w:t>
      </w:r>
      <w:r w:rsidR="00BC37A9" w:rsidRPr="005E11A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CF37EB" w:rsidRPr="005E11A8">
        <w:rPr>
          <w:rFonts w:ascii="Times New Roman" w:hAnsi="Times New Roman" w:cs="Times New Roman"/>
          <w:sz w:val="16"/>
          <w:szCs w:val="16"/>
        </w:rPr>
        <w:t>aux caractéristiques ci-dessous :</w:t>
      </w:r>
    </w:p>
    <w:p w14:paraId="5E9871D0" w14:textId="77777777" w:rsidR="00F96E16" w:rsidRPr="005E11A8" w:rsidRDefault="00F96E16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p w14:paraId="50C2AA0B" w14:textId="47B0C902" w:rsidR="00A1732B" w:rsidRPr="00135A61" w:rsidRDefault="00A1732B" w:rsidP="00A1732B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bookmarkStart w:id="16" w:name="_Hlk178786268"/>
      <w:bookmarkEnd w:id="15"/>
      <w:r w:rsidRPr="00135A61">
        <w:rPr>
          <w:rFonts w:ascii="Times New Roman" w:hAnsi="Times New Roman"/>
          <w:b/>
          <w:sz w:val="16"/>
          <w:szCs w:val="16"/>
        </w:rPr>
        <w:t>Montant :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="002E2CC4" w:rsidRPr="00C520AE">
        <w:rPr>
          <w:rFonts w:ascii="Times New Roman" w:hAnsi="Times New Roman"/>
          <w:b/>
          <w:sz w:val="16"/>
          <w:szCs w:val="16"/>
        </w:rPr>
        <w:t>${verbal_trial.amount}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Pr="00135A61">
        <w:rPr>
          <w:rFonts w:ascii="Times New Roman" w:hAnsi="Times New Roman"/>
          <w:b/>
          <w:sz w:val="16"/>
          <w:szCs w:val="16"/>
        </w:rPr>
        <w:t>FCFA</w:t>
      </w:r>
    </w:p>
    <w:p w14:paraId="570236F8" w14:textId="25EE804D" w:rsidR="00A1732B" w:rsidRPr="00135A61" w:rsidRDefault="00A1732B" w:rsidP="00A1732B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135A61">
        <w:rPr>
          <w:rFonts w:ascii="Times New Roman" w:hAnsi="Times New Roman"/>
          <w:b/>
          <w:sz w:val="16"/>
          <w:szCs w:val="16"/>
        </w:rPr>
        <w:t xml:space="preserve">Durée : </w:t>
      </w:r>
      <w:r w:rsidR="002E2CC4" w:rsidRPr="00C520AE">
        <w:rPr>
          <w:rFonts w:ascii="Times New Roman" w:hAnsi="Times New Roman"/>
          <w:b/>
          <w:sz w:val="16"/>
          <w:szCs w:val="16"/>
        </w:rPr>
        <w:t>${verbal_trial.duration}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Pr="00135A61">
        <w:rPr>
          <w:rFonts w:ascii="Times New Roman" w:hAnsi="Times New Roman"/>
          <w:b/>
          <w:sz w:val="16"/>
          <w:szCs w:val="16"/>
        </w:rPr>
        <w:t>mois</w:t>
      </w:r>
    </w:p>
    <w:p w14:paraId="4204FBF4" w14:textId="77777777" w:rsidR="002E2CC4" w:rsidRPr="002E2CC4" w:rsidRDefault="002E2CC4" w:rsidP="002E2CC4">
      <w:pPr>
        <w:pStyle w:val="Paragraphedeliste"/>
        <w:numPr>
          <w:ilvl w:val="0"/>
          <w:numId w:val="9"/>
        </w:numPr>
        <w:rPr>
          <w:rFonts w:ascii="Times New Roman" w:hAnsi="Times New Roman"/>
          <w:b/>
          <w:sz w:val="16"/>
          <w:szCs w:val="16"/>
        </w:rPr>
      </w:pPr>
      <w:r w:rsidRPr="002E2CC4">
        <w:rPr>
          <w:rFonts w:ascii="Times New Roman" w:hAnsi="Times New Roman"/>
          <w:b/>
          <w:sz w:val="16"/>
          <w:szCs w:val="16"/>
        </w:rPr>
        <w:t>Taux : ${taux_mensuel} % mensuel soit ${verbal_trial.tax_fee_interest_rate} % annuel</w:t>
      </w:r>
    </w:p>
    <w:p w14:paraId="27FD41C1" w14:textId="5B7619B0" w:rsidR="00A1732B" w:rsidRPr="00135A61" w:rsidRDefault="00A1732B" w:rsidP="00A1732B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135A61">
        <w:rPr>
          <w:rFonts w:ascii="Times New Roman" w:hAnsi="Times New Roman"/>
          <w:b/>
          <w:sz w:val="16"/>
          <w:szCs w:val="16"/>
        </w:rPr>
        <w:t> </w:t>
      </w:r>
      <w:r w:rsidR="002E2CC4" w:rsidRPr="002E2CC4">
        <w:rPr>
          <w:rFonts w:ascii="Times New Roman" w:hAnsi="Times New Roman"/>
          <w:b/>
          <w:sz w:val="16"/>
          <w:szCs w:val="16"/>
        </w:rPr>
        <w:t>Frais de dossier : ${frais_dossier} FCFA soit ${verbal_trial.administrative_fees_percentage}%</w:t>
      </w:r>
      <w:r w:rsidRPr="00135A61">
        <w:rPr>
          <w:rFonts w:ascii="Times New Roman" w:hAnsi="Times New Roman"/>
          <w:b/>
          <w:sz w:val="16"/>
          <w:szCs w:val="16"/>
        </w:rPr>
        <w:tab/>
      </w:r>
    </w:p>
    <w:bookmarkEnd w:id="16"/>
    <w:p w14:paraId="2C2351D8" w14:textId="77777777" w:rsidR="004B58C8" w:rsidRPr="00C520AE" w:rsidRDefault="004B58C8" w:rsidP="004B58C8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Frais d’assurance : ${</w:t>
      </w:r>
      <w:r w:rsidRPr="00C520AE">
        <w:rPr>
          <w:rFonts w:ascii="Times New Roman" w:hAnsi="Times New Roman"/>
          <w:b/>
          <w:sz w:val="16"/>
          <w:szCs w:val="16"/>
          <w:lang w:val="fr-GA"/>
        </w:rPr>
        <w:t>verbal_trial. insurance_premium</w:t>
      </w:r>
      <w:r w:rsidRPr="00C520AE">
        <w:rPr>
          <w:rFonts w:ascii="Times New Roman" w:hAnsi="Times New Roman"/>
          <w:b/>
          <w:sz w:val="16"/>
          <w:szCs w:val="16"/>
        </w:rPr>
        <w:t>} FCFA soit 3%</w:t>
      </w:r>
    </w:p>
    <w:p w14:paraId="62079F29" w14:textId="77777777" w:rsidR="004B58C8" w:rsidRPr="00C520AE" w:rsidRDefault="004B58C8" w:rsidP="004B58C8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première échéance : ${date_of_first_echeance}.</w:t>
      </w:r>
    </w:p>
    <w:p w14:paraId="5971E3F9" w14:textId="77777777" w:rsidR="004B58C8" w:rsidRPr="00C520AE" w:rsidRDefault="004B58C8" w:rsidP="004B58C8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dernière échéance : ${date_of_last_echeance}</w:t>
      </w:r>
    </w:p>
    <w:p w14:paraId="29326619" w14:textId="5720A7C9" w:rsidR="00774E9F" w:rsidRPr="005E11A8" w:rsidRDefault="00774E9F" w:rsidP="00F96E16">
      <w:pPr>
        <w:spacing w:line="276" w:lineRule="auto"/>
        <w:ind w:left="284"/>
        <w:jc w:val="both"/>
        <w:rPr>
          <w:rFonts w:ascii="Times New Roman" w:hAnsi="Times New Roman" w:cs="Times New Roman"/>
          <w:sz w:val="16"/>
          <w:szCs w:val="16"/>
          <w:u w:val="single"/>
        </w:rPr>
      </w:pPr>
    </w:p>
    <w:p w14:paraId="4E15A0CB" w14:textId="712CB9D2" w:rsidR="00F14C07" w:rsidRPr="005E11A8" w:rsidRDefault="00127AAC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F14C07" w:rsidRPr="005E11A8">
        <w:rPr>
          <w:rFonts w:ascii="Times New Roman" w:hAnsi="Times New Roman" w:cs="Times New Roman"/>
          <w:b/>
          <w:sz w:val="16"/>
          <w:szCs w:val="16"/>
          <w:u w:val="single"/>
        </w:rPr>
        <w:t>3 </w:t>
      </w:r>
      <w:r w:rsidR="00F14C07" w:rsidRPr="005E11A8">
        <w:rPr>
          <w:rFonts w:ascii="Times New Roman" w:hAnsi="Times New Roman" w:cs="Times New Roman"/>
          <w:b/>
          <w:sz w:val="16"/>
          <w:szCs w:val="16"/>
        </w:rPr>
        <w:t xml:space="preserve">: </w:t>
      </w:r>
      <w:r w:rsidR="00E629CF" w:rsidRPr="005E11A8">
        <w:rPr>
          <w:rFonts w:ascii="Times New Roman" w:hAnsi="Times New Roman" w:cs="Times New Roman"/>
          <w:b/>
          <w:sz w:val="16"/>
          <w:szCs w:val="16"/>
        </w:rPr>
        <w:t>DESIGNATION</w:t>
      </w:r>
      <w:r w:rsidR="00F14C07" w:rsidRPr="005E11A8">
        <w:rPr>
          <w:rFonts w:ascii="Times New Roman" w:hAnsi="Times New Roman" w:cs="Times New Roman"/>
          <w:b/>
          <w:sz w:val="16"/>
          <w:szCs w:val="16"/>
        </w:rPr>
        <w:t xml:space="preserve"> DES CREANCES NANTIES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</w:p>
    <w:p w14:paraId="2BB9271F" w14:textId="212F6042" w:rsidR="00DC4CAE" w:rsidRPr="005E11A8" w:rsidRDefault="00A22058" w:rsidP="0046492D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A la sûreté et garantie du remboursement</w:t>
      </w:r>
      <w:bookmarkStart w:id="17" w:name="_Hlk39655208"/>
      <w:r w:rsidRPr="005E11A8">
        <w:rPr>
          <w:rFonts w:ascii="Times New Roman" w:hAnsi="Times New Roman" w:cs="Times New Roman"/>
          <w:sz w:val="16"/>
          <w:szCs w:val="16"/>
        </w:rPr>
        <w:t xml:space="preserve"> du prêt</w:t>
      </w:r>
      <w:r w:rsidR="009017C8" w:rsidRPr="005E11A8">
        <w:rPr>
          <w:rFonts w:ascii="Times New Roman" w:hAnsi="Times New Roman" w:cs="Times New Roman"/>
          <w:sz w:val="16"/>
          <w:szCs w:val="16"/>
        </w:rPr>
        <w:t xml:space="preserve"> objet du présent contrat de nantissement</w:t>
      </w:r>
      <w:r w:rsidRPr="005E11A8">
        <w:rPr>
          <w:rFonts w:ascii="Times New Roman" w:hAnsi="Times New Roman" w:cs="Times New Roman"/>
          <w:sz w:val="16"/>
          <w:szCs w:val="16"/>
        </w:rPr>
        <w:t>, soit la somme</w:t>
      </w:r>
      <w:r w:rsidR="00790FA0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443B9E" w:rsidRPr="005E11A8">
        <w:rPr>
          <w:rFonts w:ascii="Times New Roman" w:hAnsi="Times New Roman" w:cs="Times New Roman"/>
          <w:sz w:val="16"/>
          <w:szCs w:val="16"/>
        </w:rPr>
        <w:t>globale de</w:t>
      </w:r>
      <w:r w:rsidR="00DB5636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4B58C8" w:rsidRPr="004B58C8">
        <w:rPr>
          <w:rFonts w:ascii="Times New Roman" w:hAnsi="Times New Roman" w:cs="Times New Roman"/>
          <w:b/>
          <w:bCs/>
          <w:sz w:val="16"/>
          <w:szCs w:val="16"/>
        </w:rPr>
        <w:t xml:space="preserve">${total_to_pay} </w:t>
      </w:r>
      <w:r w:rsidR="004B58C8">
        <w:rPr>
          <w:rFonts w:ascii="Times New Roman" w:hAnsi="Times New Roman" w:cs="Times New Roman"/>
          <w:b/>
          <w:bCs/>
          <w:sz w:val="16"/>
          <w:szCs w:val="16"/>
        </w:rPr>
        <w:t>$</w:t>
      </w:r>
      <w:r w:rsidR="004B58C8" w:rsidRPr="004B58C8">
        <w:rPr>
          <w:rFonts w:ascii="Times New Roman" w:hAnsi="Times New Roman" w:cs="Times New Roman"/>
          <w:b/>
          <w:bCs/>
          <w:sz w:val="16"/>
          <w:szCs w:val="16"/>
        </w:rPr>
        <w:t>{total_to_pay.fr}</w:t>
      </w:r>
      <w:r w:rsidR="00A1732B">
        <w:rPr>
          <w:rFonts w:ascii="Times New Roman" w:hAnsi="Times New Roman" w:cs="Times New Roman"/>
          <w:b/>
          <w:bCs/>
          <w:sz w:val="16"/>
          <w:szCs w:val="16"/>
        </w:rPr>
        <w:t>)</w:t>
      </w:r>
      <w:r w:rsidR="00F96E16" w:rsidRPr="005E11A8">
        <w:rPr>
          <w:rFonts w:ascii="Times New Roman" w:hAnsi="Times New Roman" w:cs="Times New Roman"/>
          <w:b/>
          <w:bCs/>
          <w:sz w:val="16"/>
          <w:szCs w:val="16"/>
        </w:rPr>
        <w:t xml:space="preserve"> Francs </w:t>
      </w:r>
      <w:r w:rsidR="006807A5" w:rsidRPr="005E11A8">
        <w:rPr>
          <w:rFonts w:ascii="Times New Roman" w:hAnsi="Times New Roman" w:cs="Times New Roman"/>
          <w:sz w:val="16"/>
          <w:szCs w:val="16"/>
        </w:rPr>
        <w:t xml:space="preserve">destinée </w:t>
      </w:r>
      <w:bookmarkStart w:id="18" w:name="_Hlk181201586"/>
      <w:bookmarkEnd w:id="17"/>
      <w:r w:rsidR="004B58C8" w:rsidRPr="004B58C8">
        <w:rPr>
          <w:rFonts w:ascii="Times New Roman" w:hAnsi="Times New Roman" w:cs="Times New Roman"/>
          <w:b/>
          <w:bCs/>
          <w:sz w:val="16"/>
          <w:szCs w:val="16"/>
        </w:rPr>
        <w:t>${</w:t>
      </w:r>
      <w:r w:rsidR="004B58C8" w:rsidRPr="004B58C8">
        <w:rPr>
          <w:rFonts w:ascii="Times New Roman" w:hAnsi="Times New Roman" w:cs="Times New Roman"/>
          <w:b/>
          <w:bCs/>
          <w:sz w:val="16"/>
          <w:szCs w:val="16"/>
          <w:lang w:val="fr-GA"/>
        </w:rPr>
        <w:t>verbal_trial.purpose_of_financing</w:t>
      </w:r>
      <w:r w:rsidR="004B58C8" w:rsidRPr="004B58C8">
        <w:rPr>
          <w:rFonts w:ascii="Times New Roman" w:hAnsi="Times New Roman" w:cs="Times New Roman"/>
          <w:b/>
          <w:bCs/>
          <w:sz w:val="16"/>
          <w:szCs w:val="16"/>
        </w:rPr>
        <w:t>}</w:t>
      </w:r>
      <w:bookmarkEnd w:id="18"/>
      <w:r w:rsidR="00C925C6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A1732B">
        <w:rPr>
          <w:rFonts w:ascii="Times New Roman" w:hAnsi="Times New Roman"/>
          <w:b/>
          <w:sz w:val="16"/>
          <w:szCs w:val="16"/>
        </w:rPr>
        <w:t xml:space="preserve">avec la société </w:t>
      </w:r>
      <w:r w:rsidR="00125E83">
        <w:rPr>
          <w:rFonts w:ascii="Times New Roman" w:hAnsi="Times New Roman"/>
          <w:b/>
          <w:sz w:val="16"/>
          <w:szCs w:val="16"/>
        </w:rPr>
        <w:t xml:space="preserve">…. </w:t>
      </w:r>
      <w:r w:rsidR="00A1732B">
        <w:rPr>
          <w:rFonts w:ascii="Times New Roman" w:hAnsi="Times New Roman"/>
          <w:b/>
          <w:sz w:val="16"/>
          <w:szCs w:val="16"/>
        </w:rPr>
        <w:t>,</w:t>
      </w:r>
      <w:r w:rsidR="00DC4CAE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>l</w:t>
      </w:r>
      <w:r w:rsidR="00731ECA" w:rsidRPr="005E11A8">
        <w:rPr>
          <w:rFonts w:ascii="Times New Roman" w:hAnsi="Times New Roman" w:cs="Times New Roman"/>
          <w:bCs/>
          <w:sz w:val="16"/>
          <w:szCs w:val="16"/>
        </w:rPr>
        <w:t>e</w:t>
      </w:r>
      <w:r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F14C07" w:rsidRPr="005E11A8">
        <w:rPr>
          <w:rFonts w:ascii="Times New Roman" w:hAnsi="Times New Roman" w:cs="Times New Roman"/>
          <w:bCs/>
          <w:sz w:val="16"/>
          <w:szCs w:val="16"/>
        </w:rPr>
        <w:t>constituant affecte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 xml:space="preserve"> au profit de l’Institution, qui </w:t>
      </w:r>
      <w:r w:rsidR="00467EA6" w:rsidRPr="005E11A8">
        <w:rPr>
          <w:rFonts w:ascii="Times New Roman" w:hAnsi="Times New Roman" w:cs="Times New Roman"/>
          <w:bCs/>
          <w:sz w:val="16"/>
          <w:szCs w:val="16"/>
        </w:rPr>
        <w:t>accepte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>,</w:t>
      </w:r>
      <w:r w:rsidR="00F14C07" w:rsidRPr="005E11A8">
        <w:rPr>
          <w:rFonts w:ascii="Times New Roman" w:hAnsi="Times New Roman" w:cs="Times New Roman"/>
          <w:bCs/>
          <w:sz w:val="16"/>
          <w:szCs w:val="16"/>
        </w:rPr>
        <w:t xml:space="preserve"> les créances </w:t>
      </w:r>
      <w:r w:rsidR="00E629CF" w:rsidRPr="005E11A8">
        <w:rPr>
          <w:rFonts w:ascii="Times New Roman" w:hAnsi="Times New Roman" w:cs="Times New Roman"/>
          <w:bCs/>
          <w:sz w:val="16"/>
          <w:szCs w:val="16"/>
        </w:rPr>
        <w:t xml:space="preserve">ci-dessous </w:t>
      </w:r>
      <w:r w:rsidR="009017C8" w:rsidRPr="005E11A8">
        <w:rPr>
          <w:rFonts w:ascii="Times New Roman" w:hAnsi="Times New Roman" w:cs="Times New Roman"/>
          <w:sz w:val="16"/>
          <w:szCs w:val="16"/>
        </w:rPr>
        <w:t>conformément à l’</w:t>
      </w:r>
      <w:r w:rsidRPr="005E11A8">
        <w:rPr>
          <w:rFonts w:ascii="Times New Roman" w:hAnsi="Times New Roman" w:cs="Times New Roman"/>
          <w:sz w:val="16"/>
          <w:szCs w:val="16"/>
        </w:rPr>
        <w:t xml:space="preserve">articles 127 et suivants de </w:t>
      </w:r>
      <w:r w:rsidRPr="005E11A8">
        <w:rPr>
          <w:rFonts w:ascii="Times New Roman" w:hAnsi="Times New Roman" w:cs="Times New Roman"/>
          <w:bCs/>
          <w:sz w:val="16"/>
          <w:szCs w:val="16"/>
        </w:rPr>
        <w:t>l’Acte Uniforme OHADA Portant Organisation des Sûretés</w:t>
      </w:r>
      <w:bookmarkStart w:id="19" w:name="_Hlk127966037"/>
      <w:r w:rsidR="009017C8" w:rsidRPr="005E11A8">
        <w:rPr>
          <w:rFonts w:ascii="Times New Roman" w:hAnsi="Times New Roman" w:cs="Times New Roman"/>
          <w:bCs/>
          <w:sz w:val="16"/>
          <w:szCs w:val="16"/>
        </w:rPr>
        <w:t> </w:t>
      </w:r>
      <w:r w:rsidR="009017C8" w:rsidRPr="005E11A8">
        <w:rPr>
          <w:rFonts w:ascii="Times New Roman" w:hAnsi="Times New Roman" w:cs="Times New Roman"/>
          <w:sz w:val="16"/>
          <w:szCs w:val="16"/>
        </w:rPr>
        <w:t>:</w:t>
      </w:r>
    </w:p>
    <w:p w14:paraId="27C1952B" w14:textId="77777777" w:rsidR="00E629CF" w:rsidRPr="005E11A8" w:rsidRDefault="00E629CF" w:rsidP="0046492D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p w14:paraId="2C25A56C" w14:textId="77777777" w:rsidR="00A1732B" w:rsidRDefault="00A1732B" w:rsidP="00A1732B">
      <w:pPr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A1732B">
        <w:rPr>
          <w:rFonts w:ascii="Times New Roman" w:hAnsi="Times New Roman" w:cs="Times New Roman"/>
          <w:b/>
          <w:sz w:val="16"/>
          <w:szCs w:val="16"/>
          <w:u w:val="single"/>
        </w:rPr>
        <w:t xml:space="preserve">Créance 1 : </w:t>
      </w:r>
    </w:p>
    <w:p w14:paraId="071DB225" w14:textId="77777777" w:rsidR="00A1732B" w:rsidRPr="00A1732B" w:rsidRDefault="00A1732B" w:rsidP="00A1732B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51054EAC" w14:textId="75706791" w:rsidR="00E629CF" w:rsidRPr="005E11A8" w:rsidRDefault="00E629CF" w:rsidP="00E629CF">
      <w:pPr>
        <w:pStyle w:val="Paragraphedeliste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Objet de </w:t>
      </w:r>
      <w:r w:rsidR="00F96E16" w:rsidRPr="005E11A8">
        <w:rPr>
          <w:rFonts w:ascii="Times New Roman" w:hAnsi="Times New Roman" w:cs="Times New Roman"/>
          <w:b/>
          <w:sz w:val="16"/>
          <w:szCs w:val="16"/>
          <w:u w:val="single"/>
        </w:rPr>
        <w:t>l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a créance</w:t>
      </w:r>
      <w:r w:rsidRPr="005E11A8">
        <w:rPr>
          <w:rFonts w:ascii="Times New Roman" w:hAnsi="Times New Roman" w:cs="Times New Roman"/>
          <w:b/>
          <w:sz w:val="16"/>
          <w:szCs w:val="16"/>
        </w:rPr>
        <w:t> :</w:t>
      </w:r>
      <w:r w:rsidR="00C925C6">
        <w:rPr>
          <w:rFonts w:ascii="Times New Roman" w:hAnsi="Times New Roman" w:cs="Times New Roman"/>
          <w:b/>
          <w:sz w:val="16"/>
          <w:szCs w:val="16"/>
        </w:rPr>
        <w:t xml:space="preserve"> </w:t>
      </w:r>
    </w:p>
    <w:p w14:paraId="0D803CF6" w14:textId="77777777" w:rsidR="00F96E16" w:rsidRPr="005E11A8" w:rsidRDefault="00F96E16" w:rsidP="00F96E16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21C994EE" w14:textId="77777777" w:rsidR="00F96E16" w:rsidRPr="005E11A8" w:rsidRDefault="00F96E16" w:rsidP="00F96E16">
      <w:pPr>
        <w:pStyle w:val="Paragraphedeliste"/>
        <w:rPr>
          <w:rFonts w:ascii="Times New Roman" w:hAnsi="Times New Roman" w:cs="Times New Roman"/>
          <w:b/>
          <w:sz w:val="16"/>
          <w:szCs w:val="16"/>
        </w:rPr>
      </w:pPr>
    </w:p>
    <w:p w14:paraId="3A3205DA" w14:textId="77777777" w:rsidR="00BF59CD" w:rsidRDefault="00BF59CD" w:rsidP="00BF59CD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67B93BF1" w14:textId="77777777" w:rsidR="00BF59CD" w:rsidRPr="00BF59CD" w:rsidRDefault="00BF59CD" w:rsidP="00BF59CD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19"/>
    <w:p w14:paraId="6B6D09F6" w14:textId="54F6A654" w:rsidR="00CF37EB" w:rsidRPr="005E11A8" w:rsidRDefault="00BF59CD" w:rsidP="00731ECA">
      <w:pPr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 xml:space="preserve">Total créances : </w:t>
      </w:r>
      <w:r w:rsidR="00125E83">
        <w:rPr>
          <w:rFonts w:ascii="Times New Roman" w:hAnsi="Times New Roman" w:cs="Times New Roman"/>
          <w:b/>
          <w:sz w:val="16"/>
          <w:szCs w:val="16"/>
        </w:rPr>
        <w:t>….</w:t>
      </w:r>
      <w:r w:rsidR="009A7A97">
        <w:rPr>
          <w:rFonts w:ascii="Times New Roman" w:hAnsi="Times New Roman" w:cs="Times New Roman"/>
          <w:b/>
          <w:sz w:val="16"/>
          <w:szCs w:val="16"/>
        </w:rPr>
        <w:t xml:space="preserve"> F CFA (HT).</w:t>
      </w:r>
    </w:p>
    <w:p w14:paraId="5929572F" w14:textId="77777777" w:rsidR="009017C8" w:rsidRPr="005E11A8" w:rsidRDefault="009017C8" w:rsidP="00A75728">
      <w:pPr>
        <w:pStyle w:val="P1justifi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ARTICLE 4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 : AUTRES GARANTIES </w:t>
      </w:r>
    </w:p>
    <w:p w14:paraId="53C09DA3" w14:textId="2FA8A878" w:rsidR="00F11080" w:rsidRPr="005E11A8" w:rsidRDefault="00A22058" w:rsidP="00A75728">
      <w:pPr>
        <w:pStyle w:val="P1justifi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Les autres garanties</w:t>
      </w:r>
      <w:bookmarkStart w:id="20" w:name="_Hlk95913260"/>
    </w:p>
    <w:p w14:paraId="797638C8" w14:textId="77777777" w:rsidR="004B58C8" w:rsidRPr="00C520AE" w:rsidRDefault="004B58C8" w:rsidP="004B58C8">
      <w:pPr>
        <w:jc w:val="both"/>
        <w:rPr>
          <w:rFonts w:ascii="Times New Roman" w:hAnsi="Times New Roman"/>
          <w:b/>
          <w:bCs/>
          <w:sz w:val="16"/>
          <w:szCs w:val="16"/>
        </w:rPr>
      </w:pPr>
      <w:r w:rsidRPr="00C520AE">
        <w:rPr>
          <w:rFonts w:ascii="Times New Roman" w:hAnsi="Times New Roman"/>
          <w:b/>
          <w:bCs/>
          <w:sz w:val="16"/>
          <w:szCs w:val="16"/>
        </w:rPr>
        <w:t>${guaranteeList}</w:t>
      </w:r>
    </w:p>
    <w:p w14:paraId="476D43F9" w14:textId="00F9B552" w:rsidR="004B58C8" w:rsidRPr="00C520AE" w:rsidRDefault="004B58C8" w:rsidP="004B58C8">
      <w:pPr>
        <w:pStyle w:val="Paragraphedeliste"/>
        <w:numPr>
          <w:ilvl w:val="0"/>
          <w:numId w:val="13"/>
        </w:numPr>
        <w:jc w:val="both"/>
        <w:rPr>
          <w:rFonts w:ascii="Times New Roman" w:hAnsi="Times New Roman"/>
          <w:b/>
          <w:bCs/>
          <w:sz w:val="16"/>
          <w:szCs w:val="16"/>
          <w:lang w:val="en-US"/>
        </w:rPr>
      </w:pPr>
      <w:r w:rsidRPr="00C520AE">
        <w:rPr>
          <w:rFonts w:ascii="Times New Roman" w:hAnsi="Times New Roman"/>
          <w:b/>
          <w:bCs/>
          <w:sz w:val="16"/>
          <w:szCs w:val="16"/>
          <w:lang w:val="en-US"/>
        </w:rPr>
        <w:t>${type_of_guarantee.name}</w:t>
      </w:r>
      <w:r w:rsidR="00C925C6">
        <w:rPr>
          <w:rFonts w:ascii="Times New Roman" w:hAnsi="Times New Roman"/>
          <w:b/>
          <w:bCs/>
          <w:sz w:val="16"/>
          <w:szCs w:val="16"/>
          <w:lang w:val="en-US"/>
        </w:rPr>
        <w:t xml:space="preserve"> </w:t>
      </w:r>
      <w:r w:rsidRPr="00C520AE">
        <w:rPr>
          <w:rFonts w:ascii="Times New Roman" w:hAnsi="Times New Roman"/>
          <w:b/>
          <w:bCs/>
          <w:sz w:val="16"/>
          <w:szCs w:val="16"/>
          <w:lang w:val="en-US"/>
        </w:rPr>
        <w:t>${comment}</w:t>
      </w:r>
    </w:p>
    <w:p w14:paraId="45D56FEA" w14:textId="77777777" w:rsidR="004B58C8" w:rsidRPr="00C520AE" w:rsidRDefault="004B58C8" w:rsidP="004B58C8">
      <w:pPr>
        <w:jc w:val="both"/>
        <w:rPr>
          <w:rFonts w:ascii="Times New Roman" w:hAnsi="Times New Roman"/>
          <w:b/>
          <w:bCs/>
          <w:sz w:val="16"/>
          <w:szCs w:val="16"/>
        </w:rPr>
      </w:pPr>
      <w:r w:rsidRPr="00C520AE">
        <w:rPr>
          <w:rFonts w:ascii="Times New Roman" w:hAnsi="Times New Roman"/>
          <w:b/>
          <w:bCs/>
          <w:sz w:val="16"/>
          <w:szCs w:val="16"/>
        </w:rPr>
        <w:t>${/guaranteeList}</w:t>
      </w:r>
    </w:p>
    <w:p w14:paraId="446289F4" w14:textId="77777777" w:rsidR="00787026" w:rsidRPr="005E11A8" w:rsidRDefault="00787026" w:rsidP="00A22058">
      <w:pPr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20"/>
    <w:p w14:paraId="120F35E5" w14:textId="77777777" w:rsidR="00A75728" w:rsidRPr="005E11A8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1EBDA743" w14:textId="6B92BAEA" w:rsidR="00A22058" w:rsidRPr="005E11A8" w:rsidRDefault="00127AA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9017C8" w:rsidRPr="005E11A8">
        <w:rPr>
          <w:rFonts w:ascii="Times New Roman" w:hAnsi="Times New Roman" w:cs="Times New Roman"/>
          <w:b/>
          <w:sz w:val="16"/>
          <w:szCs w:val="16"/>
          <w:u w:val="single"/>
        </w:rPr>
        <w:t>5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: OBLIGATION DU 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CONST</w:t>
      </w:r>
      <w:r w:rsidR="00467EA6" w:rsidRPr="005E11A8">
        <w:rPr>
          <w:rFonts w:ascii="Times New Roman" w:hAnsi="Times New Roman" w:cs="Times New Roman"/>
          <w:b/>
          <w:sz w:val="16"/>
          <w:szCs w:val="16"/>
        </w:rPr>
        <w:t>I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TUANT</w:t>
      </w:r>
    </w:p>
    <w:p w14:paraId="425ABEA8" w14:textId="77777777" w:rsidR="007F2F0F" w:rsidRPr="005E11A8" w:rsidRDefault="007F2F0F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231BDFF6" w14:textId="0451EBD6" w:rsidR="004D676E" w:rsidRPr="005E11A8" w:rsidRDefault="005E3B9E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5E11A8">
        <w:rPr>
          <w:rFonts w:ascii="Times New Roman" w:hAnsi="Times New Roman" w:cs="Times New Roman"/>
          <w:sz w:val="16"/>
          <w:szCs w:val="16"/>
        </w:rPr>
        <w:t>Pour assurer le privilège résultant du présent nantiss</w:t>
      </w:r>
      <w:r w:rsidR="00962462" w:rsidRPr="005E11A8">
        <w:rPr>
          <w:rFonts w:ascii="Times New Roman" w:hAnsi="Times New Roman" w:cs="Times New Roman"/>
          <w:sz w:val="16"/>
          <w:szCs w:val="16"/>
        </w:rPr>
        <w:t>ement, le</w:t>
      </w:r>
      <w:r w:rsidR="00962462" w:rsidRPr="005E11A8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constituant</w:t>
      </w:r>
      <w:r w:rsidRPr="005E11A8">
        <w:rPr>
          <w:rFonts w:ascii="Times New Roman" w:hAnsi="Times New Roman" w:cs="Times New Roman"/>
          <w:sz w:val="16"/>
          <w:szCs w:val="16"/>
        </w:rPr>
        <w:t xml:space="preserve"> remet</w:t>
      </w:r>
      <w:r w:rsidR="006A19DD" w:rsidRPr="005E11A8">
        <w:rPr>
          <w:rFonts w:ascii="Times New Roman" w:hAnsi="Times New Roman" w:cs="Times New Roman"/>
          <w:sz w:val="16"/>
          <w:szCs w:val="16"/>
        </w:rPr>
        <w:t xml:space="preserve"> à la banque, à la signature de la présente, les originaux des</w:t>
      </w:r>
      <w:r w:rsidR="000A3B3D" w:rsidRPr="005E11A8">
        <w:rPr>
          <w:rFonts w:ascii="Times New Roman" w:hAnsi="Times New Roman" w:cs="Times New Roman"/>
          <w:sz w:val="16"/>
          <w:szCs w:val="16"/>
        </w:rPr>
        <w:t xml:space="preserve"> titre</w:t>
      </w:r>
      <w:r w:rsidR="006A19DD" w:rsidRPr="005E11A8">
        <w:rPr>
          <w:rFonts w:ascii="Times New Roman" w:hAnsi="Times New Roman" w:cs="Times New Roman"/>
          <w:sz w:val="16"/>
          <w:szCs w:val="16"/>
        </w:rPr>
        <w:t>s de</w:t>
      </w:r>
      <w:r w:rsidR="000A3B3D" w:rsidRPr="005E11A8">
        <w:rPr>
          <w:rFonts w:ascii="Times New Roman" w:hAnsi="Times New Roman" w:cs="Times New Roman"/>
          <w:sz w:val="16"/>
          <w:szCs w:val="16"/>
        </w:rPr>
        <w:t xml:space="preserve"> créance, c’est-à-dire l’ensemble des contrats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et tou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document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y relatif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9017C8" w:rsidRPr="005E11A8">
        <w:rPr>
          <w:rFonts w:ascii="Times New Roman" w:hAnsi="Times New Roman" w:cs="Times New Roman"/>
          <w:sz w:val="16"/>
          <w:szCs w:val="16"/>
        </w:rPr>
        <w:t>.</w:t>
      </w:r>
    </w:p>
    <w:p w14:paraId="56D7CE6A" w14:textId="77777777" w:rsidR="00A75728" w:rsidRPr="005E11A8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4A3E8321" w14:textId="7453DACF" w:rsidR="007F2F0F" w:rsidRPr="005E11A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ARTICLE </w:t>
      </w:r>
      <w:r w:rsidR="00707A27"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>6</w:t>
      </w:r>
      <w:r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: DECLARATION D</w:t>
      </w:r>
      <w:r w:rsidR="007F2F0F" w:rsidRPr="005E11A8">
        <w:rPr>
          <w:rFonts w:ascii="Times New Roman" w:hAnsi="Times New Roman" w:cs="Times New Roman"/>
          <w:b/>
          <w:bCs/>
          <w:sz w:val="16"/>
          <w:szCs w:val="16"/>
        </w:rPr>
        <w:t>U CONSTITUANT</w:t>
      </w:r>
    </w:p>
    <w:p w14:paraId="621099EC" w14:textId="74DFD6C0" w:rsidR="00A75728" w:rsidRPr="005E11A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</w:p>
    <w:p w14:paraId="74E2D381" w14:textId="52E1A397" w:rsidR="005E3B9E" w:rsidRPr="005E11A8" w:rsidRDefault="00A22058" w:rsidP="00A75728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</w:t>
      </w:r>
      <w:r w:rsidR="007F2F0F" w:rsidRPr="005E11A8">
        <w:rPr>
          <w:rFonts w:ascii="Times New Roman" w:hAnsi="Times New Roman" w:cs="Times New Roman"/>
          <w:b/>
          <w:sz w:val="16"/>
          <w:szCs w:val="16"/>
        </w:rPr>
        <w:t>e constituant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déclare qu'il n'a été consenti, à ce jour, aucun gage sur les sommes présentement nanties, ni aucune cession ou délégation de celles-ci pour tout ou partie et qu'il n'existe aucune opposition au paiement sur lesdites sommes.</w:t>
      </w:r>
    </w:p>
    <w:p w14:paraId="56D19595" w14:textId="77777777" w:rsidR="00707A27" w:rsidRPr="005E11A8" w:rsidRDefault="00707A27" w:rsidP="00A75728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B5F876E" w14:textId="21FA7E28" w:rsidR="00707A27" w:rsidRPr="005E11A8" w:rsidRDefault="00707A27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Le Constituant déclare informer immédiatement le Créancier de tout changement de situation juridique du contrat</w:t>
      </w:r>
      <w:r w:rsidR="0039285D" w:rsidRPr="005E11A8">
        <w:rPr>
          <w:rFonts w:ascii="Times New Roman" w:hAnsi="Times New Roman" w:cs="Times New Roman"/>
          <w:b/>
          <w:sz w:val="16"/>
          <w:szCs w:val="16"/>
        </w:rPr>
        <w:t>.</w:t>
      </w:r>
    </w:p>
    <w:p w14:paraId="45F4B058" w14:textId="77777777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E5FC426" w14:textId="77777777" w:rsidR="00C13B49" w:rsidRPr="005E11A8" w:rsidRDefault="00C13B49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01534395" w14:textId="4FFE2186" w:rsidR="007F2F0F" w:rsidRPr="005E11A8" w:rsidRDefault="008F071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lastRenderedPageBreak/>
        <w:t xml:space="preserve">ARTICLE </w:t>
      </w:r>
      <w:r w:rsidR="0039285D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7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: IMPOTS ET FRAIS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23061AFE" w14:textId="77777777" w:rsidR="007F2F0F" w:rsidRPr="005E11A8" w:rsidRDefault="007F2F0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63560F0B" w14:textId="107AC85A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Tous impôts ou taxes quelconques présents et à venir sur le principal ou les intérêts des sommes qui pourront être dues par </w:t>
      </w:r>
      <w:r w:rsidR="00F96E16" w:rsidRPr="005E11A8">
        <w:rPr>
          <w:rFonts w:ascii="Times New Roman" w:hAnsi="Times New Roman" w:cs="Times New Roman"/>
          <w:b/>
          <w:sz w:val="16"/>
          <w:szCs w:val="16"/>
        </w:rPr>
        <w:t>EPIEMENDET OGUELET Pierre</w:t>
      </w:r>
      <w:r w:rsidRPr="005E11A8">
        <w:rPr>
          <w:rFonts w:ascii="Times New Roman" w:hAnsi="Times New Roman" w:cs="Times New Roman"/>
          <w:sz w:val="16"/>
          <w:szCs w:val="16"/>
        </w:rPr>
        <w:t xml:space="preserve"> seront à sa charge, y compris ceux dont 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l’Institution </w:t>
      </w:r>
      <w:r w:rsidRPr="005E11A8">
        <w:rPr>
          <w:rFonts w:ascii="Times New Roman" w:hAnsi="Times New Roman" w:cs="Times New Roman"/>
          <w:sz w:val="16"/>
          <w:szCs w:val="16"/>
        </w:rPr>
        <w:t>sera légalement redevable.</w:t>
      </w:r>
    </w:p>
    <w:p w14:paraId="3B50A6DA" w14:textId="77777777" w:rsidR="00B86ED3" w:rsidRPr="005E11A8" w:rsidRDefault="00B86ED3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F740777" w14:textId="4761DE0E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Tous impôts, droits, taxes ou honoraires relatifs à la constitution ou au renouvellement du présent nantissement ou à l’exercice ou à la protection par l’Institution des droits découlant dudit nantissement seront à la charge d</w:t>
      </w:r>
      <w:r w:rsidR="007F2F0F" w:rsidRPr="005E11A8">
        <w:rPr>
          <w:rFonts w:ascii="Times New Roman" w:hAnsi="Times New Roman" w:cs="Times New Roman"/>
          <w:sz w:val="16"/>
          <w:szCs w:val="16"/>
        </w:rPr>
        <w:t xml:space="preserve">e </w:t>
      </w:r>
      <w:r w:rsidR="005E11A8" w:rsidRPr="005E11A8">
        <w:rPr>
          <w:rFonts w:ascii="Times New Roman" w:hAnsi="Times New Roman" w:cs="Times New Roman"/>
          <w:b/>
          <w:sz w:val="16"/>
          <w:szCs w:val="16"/>
        </w:rPr>
        <w:t>EPIEMENDET OGUELET Pierre</w:t>
      </w:r>
      <w:r w:rsidRPr="005E11A8">
        <w:rPr>
          <w:rFonts w:ascii="Times New Roman" w:hAnsi="Times New Roman" w:cs="Times New Roman"/>
          <w:sz w:val="16"/>
          <w:szCs w:val="16"/>
        </w:rPr>
        <w:t>.</w:t>
      </w:r>
    </w:p>
    <w:p w14:paraId="314F3BDE" w14:textId="77777777" w:rsidR="004E1856" w:rsidRPr="005E11A8" w:rsidRDefault="004E1856" w:rsidP="004E1856">
      <w:pPr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14:paraId="47B8931B" w14:textId="40BBECB4" w:rsidR="004E1856" w:rsidRPr="005E11A8" w:rsidRDefault="00467EA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Tous frais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engagés par </w:t>
      </w:r>
      <w:r w:rsidR="004E1856" w:rsidRPr="005E11A8">
        <w:rPr>
          <w:rFonts w:ascii="Times New Roman" w:hAnsi="Times New Roman" w:cs="Times New Roman"/>
          <w:b/>
          <w:bCs/>
          <w:sz w:val="16"/>
          <w:szCs w:val="16"/>
        </w:rPr>
        <w:t>l’Institution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pour la mise en place du présent contrat et son exécution, notamment en cas de défaut, seront à la charge du </w:t>
      </w:r>
      <w:r w:rsidR="005E11A8" w:rsidRPr="005E11A8">
        <w:rPr>
          <w:rFonts w:ascii="Times New Roman" w:hAnsi="Times New Roman" w:cs="Times New Roman"/>
          <w:b/>
          <w:sz w:val="16"/>
          <w:szCs w:val="16"/>
        </w:rPr>
        <w:t>EPIEMENDET OGUELET Pierre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. </w:t>
      </w:r>
    </w:p>
    <w:p w14:paraId="0EF05C63" w14:textId="77777777" w:rsidR="004E1856" w:rsidRPr="005E11A8" w:rsidRDefault="004E1856" w:rsidP="004E1856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35C41098" w14:textId="6358E1ED" w:rsidR="004D676E" w:rsidRPr="005E11A8" w:rsidRDefault="008F071F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39285D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8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: LOI APPLICABLE – ATTRIBUTION DE COMPETENCE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5CB4263F" w14:textId="27B6EBFD" w:rsidR="004E1856" w:rsidRPr="005E11A8" w:rsidRDefault="008D0708" w:rsidP="004E1856">
      <w:pPr>
        <w:tabs>
          <w:tab w:val="left" w:pos="20"/>
        </w:tabs>
        <w:ind w:right="5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Le présent contrat 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est </w:t>
      </w:r>
      <w:r w:rsidRPr="005E11A8">
        <w:rPr>
          <w:rFonts w:ascii="Times New Roman" w:hAnsi="Times New Roman" w:cs="Times New Roman"/>
          <w:sz w:val="16"/>
          <w:szCs w:val="16"/>
        </w:rPr>
        <w:t>régi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pour sa validité, son interprétation et son exécution </w:t>
      </w:r>
      <w:r w:rsidR="00467EA6" w:rsidRPr="005E11A8">
        <w:rPr>
          <w:rFonts w:ascii="Times New Roman" w:hAnsi="Times New Roman" w:cs="Times New Roman"/>
          <w:sz w:val="16"/>
          <w:szCs w:val="16"/>
        </w:rPr>
        <w:t xml:space="preserve">par 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le </w:t>
      </w:r>
      <w:r w:rsidR="004E1856" w:rsidRPr="005E11A8">
        <w:rPr>
          <w:rFonts w:ascii="Times New Roman" w:hAnsi="Times New Roman" w:cs="Times New Roman"/>
          <w:sz w:val="16"/>
          <w:szCs w:val="16"/>
        </w:rPr>
        <w:t>droit gabonais.</w:t>
      </w:r>
    </w:p>
    <w:p w14:paraId="02AC7CC8" w14:textId="77777777" w:rsidR="004E2CC5" w:rsidRPr="005E11A8" w:rsidRDefault="004E2CC5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90A57B5" w14:textId="1302F340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Les tribunaux de Libreville seront seuls compétents pour connaître des litiges qui pourr</w:t>
      </w:r>
      <w:r w:rsidR="00467EA6" w:rsidRPr="005E11A8">
        <w:rPr>
          <w:rFonts w:ascii="Times New Roman" w:hAnsi="Times New Roman" w:cs="Times New Roman"/>
          <w:sz w:val="16"/>
          <w:szCs w:val="16"/>
        </w:rPr>
        <w:t>on</w:t>
      </w:r>
      <w:r w:rsidRPr="005E11A8">
        <w:rPr>
          <w:rFonts w:ascii="Times New Roman" w:hAnsi="Times New Roman" w:cs="Times New Roman"/>
          <w:sz w:val="16"/>
          <w:szCs w:val="16"/>
        </w:rPr>
        <w:t xml:space="preserve">t surgir à propos de l'interprétation </w:t>
      </w:r>
      <w:r w:rsidR="00DB3F07" w:rsidRPr="005E11A8">
        <w:rPr>
          <w:rFonts w:ascii="Times New Roman" w:hAnsi="Times New Roman" w:cs="Times New Roman"/>
          <w:sz w:val="16"/>
          <w:szCs w:val="16"/>
        </w:rPr>
        <w:t>et/</w:t>
      </w:r>
      <w:r w:rsidRPr="005E11A8">
        <w:rPr>
          <w:rFonts w:ascii="Times New Roman" w:hAnsi="Times New Roman" w:cs="Times New Roman"/>
          <w:sz w:val="16"/>
          <w:szCs w:val="16"/>
        </w:rPr>
        <w:t>ou de l'exécution de la présente convention.</w:t>
      </w:r>
    </w:p>
    <w:p w14:paraId="4CD3B509" w14:textId="11617A21" w:rsidR="004E1856" w:rsidRPr="005E11A8" w:rsidRDefault="004E1856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7DE29DA" w14:textId="77777777" w:rsidR="009D10A1" w:rsidRPr="005E11A8" w:rsidRDefault="009D10A1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297E43F" w14:textId="65AFB3A1" w:rsidR="00505B41" w:rsidRPr="005E11A8" w:rsidRDefault="000A3B3D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Fait à Libreville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le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125E83">
        <w:rPr>
          <w:rFonts w:ascii="Times New Roman" w:hAnsi="Times New Roman" w:cs="Times New Roman"/>
          <w:sz w:val="16"/>
          <w:szCs w:val="16"/>
        </w:rPr>
        <w:t>${current_date}</w:t>
      </w:r>
      <w:r w:rsidR="00753CC1" w:rsidRPr="005E11A8">
        <w:rPr>
          <w:rFonts w:ascii="Times New Roman" w:hAnsi="Times New Roman" w:cs="Times New Roman"/>
          <w:sz w:val="16"/>
          <w:szCs w:val="16"/>
        </w:rPr>
        <w:t>.</w:t>
      </w:r>
      <w:r w:rsidR="00C925C6">
        <w:rPr>
          <w:rFonts w:ascii="Times New Roman" w:hAnsi="Times New Roman" w:cs="Times New Roman"/>
          <w:sz w:val="16"/>
          <w:szCs w:val="16"/>
        </w:rPr>
        <w:t xml:space="preserve">            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081C2207" w14:textId="55F8AD72" w:rsidR="005E3B9E" w:rsidRPr="005E11A8" w:rsidRDefault="00505B41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E</w:t>
      </w:r>
      <w:r w:rsidR="005E3B9E" w:rsidRPr="005E11A8">
        <w:rPr>
          <w:rFonts w:ascii="Times New Roman" w:hAnsi="Times New Roman" w:cs="Times New Roman"/>
          <w:sz w:val="16"/>
          <w:szCs w:val="16"/>
        </w:rPr>
        <w:t>n</w:t>
      </w:r>
      <w:r w:rsidR="008D0708" w:rsidRPr="005E11A8">
        <w:rPr>
          <w:rFonts w:ascii="Times New Roman" w:hAnsi="Times New Roman" w:cs="Times New Roman"/>
          <w:sz w:val="16"/>
          <w:szCs w:val="16"/>
        </w:rPr>
        <w:t xml:space="preserve"> quatre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8D0708" w:rsidRPr="005E11A8">
        <w:rPr>
          <w:rFonts w:ascii="Times New Roman" w:hAnsi="Times New Roman" w:cs="Times New Roman"/>
          <w:sz w:val="16"/>
          <w:szCs w:val="16"/>
        </w:rPr>
        <w:t>(</w:t>
      </w:r>
      <w:r w:rsidR="00D15B4A" w:rsidRPr="005E11A8">
        <w:rPr>
          <w:rFonts w:ascii="Times New Roman" w:hAnsi="Times New Roman" w:cs="Times New Roman"/>
          <w:sz w:val="16"/>
          <w:szCs w:val="16"/>
        </w:rPr>
        <w:t>4</w:t>
      </w:r>
      <w:r w:rsidR="008D0708" w:rsidRPr="005E11A8">
        <w:rPr>
          <w:rFonts w:ascii="Times New Roman" w:hAnsi="Times New Roman" w:cs="Times New Roman"/>
          <w:sz w:val="16"/>
          <w:szCs w:val="16"/>
        </w:rPr>
        <w:t>)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exemplaires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 originaux.</w:t>
      </w:r>
    </w:p>
    <w:p w14:paraId="373F1101" w14:textId="1570239F" w:rsidR="005E11A8" w:rsidRPr="005E11A8" w:rsidRDefault="00C925C6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  <w:r w:rsidR="00E3591A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COFINA</w:t>
      </w:r>
      <w:r w:rsidR="005E11A8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</w:t>
      </w:r>
      <w:r w:rsidR="00E3591A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Gabo</w:t>
      </w:r>
      <w:r w:rsidR="00E37BAF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n</w:t>
      </w:r>
      <w:r w:rsidR="005E11A8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SA</w:t>
      </w:r>
    </w:p>
    <w:p w14:paraId="782A603D" w14:textId="77777777" w:rsidR="005E11A8" w:rsidRPr="005E11A8" w:rsidRDefault="005E11A8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79783219" w14:textId="6B832299" w:rsidR="005E3B9E" w:rsidRPr="005E11A8" w:rsidRDefault="00C925C6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                                                            </w:t>
      </w:r>
      <w:r w:rsidR="005E3B9E" w:rsidRPr="005E11A8">
        <w:rPr>
          <w:rFonts w:ascii="Times New Roman" w:hAnsi="Times New Roman" w:cs="Times New Roman"/>
          <w:b/>
          <w:sz w:val="16"/>
          <w:szCs w:val="16"/>
        </w:rPr>
        <w:t>L'affectant</w:t>
      </w:r>
      <w:r w:rsidR="008E5D13" w:rsidRPr="005E11A8">
        <w:rPr>
          <w:rStyle w:val="Appelnotedebasdep"/>
          <w:rFonts w:ascii="Times New Roman" w:hAnsi="Times New Roman" w:cs="Times New Roman"/>
          <w:b/>
        </w:rPr>
        <w:footnoteReference w:id="2"/>
      </w:r>
    </w:p>
    <w:p w14:paraId="49440262" w14:textId="511C3DBF" w:rsidR="008E5D13" w:rsidRPr="005E11A8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3169B481" w14:textId="77777777" w:rsidR="00775033" w:rsidRPr="0025505A" w:rsidRDefault="00775033" w:rsidP="008E5D13">
      <w:pPr>
        <w:rPr>
          <w:rFonts w:ascii="Times New Roman" w:hAnsi="Times New Roman" w:cs="Times New Roman"/>
          <w:sz w:val="18"/>
          <w:szCs w:val="18"/>
        </w:rPr>
        <w:sectPr w:rsidR="00775033" w:rsidRPr="0025505A" w:rsidSect="000718B7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4379A18D" w14:textId="17A51552" w:rsidR="008E5D13" w:rsidRPr="0025505A" w:rsidRDefault="008E5D13" w:rsidP="008E5D13">
      <w:pPr>
        <w:rPr>
          <w:rFonts w:ascii="Times New Roman" w:hAnsi="Times New Roman" w:cs="Times New Roman"/>
          <w:sz w:val="18"/>
          <w:szCs w:val="18"/>
        </w:rPr>
      </w:pPr>
    </w:p>
    <w:p w14:paraId="42EFFE43" w14:textId="7F2667C2" w:rsidR="008E5D13" w:rsidRPr="0025505A" w:rsidRDefault="008E5D13" w:rsidP="008E5D13">
      <w:pPr>
        <w:tabs>
          <w:tab w:val="left" w:pos="3825"/>
        </w:tabs>
        <w:rPr>
          <w:rFonts w:ascii="Times New Roman" w:hAnsi="Times New Roman" w:cs="Times New Roman"/>
          <w:b/>
          <w:bCs/>
          <w:sz w:val="18"/>
          <w:szCs w:val="18"/>
        </w:rPr>
      </w:pPr>
      <w:r w:rsidRPr="0025505A">
        <w:rPr>
          <w:rFonts w:ascii="Times New Roman" w:hAnsi="Times New Roman" w:cs="Times New Roman"/>
          <w:sz w:val="18"/>
          <w:szCs w:val="18"/>
        </w:rPr>
        <w:tab/>
      </w:r>
      <w:bookmarkEnd w:id="1"/>
    </w:p>
    <w:sectPr w:rsidR="008E5D13" w:rsidRPr="0025505A" w:rsidSect="000718B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E3EB24" w14:textId="77777777" w:rsidR="00CF4399" w:rsidRDefault="00CF4399" w:rsidP="005E3B9E">
      <w:r>
        <w:separator/>
      </w:r>
    </w:p>
  </w:endnote>
  <w:endnote w:type="continuationSeparator" w:id="0">
    <w:p w14:paraId="537A1D6C" w14:textId="77777777" w:rsidR="00CF4399" w:rsidRDefault="00CF4399" w:rsidP="005E3B9E">
      <w:r>
        <w:continuationSeparator/>
      </w:r>
    </w:p>
  </w:endnote>
  <w:endnote w:type="continuationNotice" w:id="1">
    <w:p w14:paraId="1BC55759" w14:textId="77777777" w:rsidR="00CF4399" w:rsidRDefault="00CF43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D23A5C" w14:textId="77777777" w:rsidR="00CF4399" w:rsidRDefault="00CF4399" w:rsidP="005E3B9E">
      <w:r>
        <w:separator/>
      </w:r>
    </w:p>
  </w:footnote>
  <w:footnote w:type="continuationSeparator" w:id="0">
    <w:p w14:paraId="689D460C" w14:textId="77777777" w:rsidR="00CF4399" w:rsidRDefault="00CF4399" w:rsidP="005E3B9E">
      <w:r>
        <w:continuationSeparator/>
      </w:r>
    </w:p>
  </w:footnote>
  <w:footnote w:type="continuationNotice" w:id="1">
    <w:p w14:paraId="18204416" w14:textId="77777777" w:rsidR="00CF4399" w:rsidRDefault="00CF4399"/>
  </w:footnote>
  <w:footnote w:id="2">
    <w:p w14:paraId="1D4CB549" w14:textId="18A308EF" w:rsidR="008E5D13" w:rsidRPr="008E5D13" w:rsidRDefault="008E5D13">
      <w:pPr>
        <w:pStyle w:val="Notedebasdepage"/>
        <w:rPr>
          <w:rFonts w:ascii="Times New Roman" w:hAnsi="Times New Roman" w:cs="Times New Roman"/>
          <w:i w:val="0"/>
          <w:iCs w:val="0"/>
        </w:rPr>
      </w:pPr>
      <w:r w:rsidRPr="008E5D13">
        <w:rPr>
          <w:rStyle w:val="Appelnotedebasdep"/>
          <w:rFonts w:ascii="Times New Roman" w:hAnsi="Times New Roman" w:cs="Times New Roman"/>
          <w:i w:val="0"/>
          <w:iCs w:val="0"/>
        </w:rPr>
        <w:footnoteRef/>
      </w:r>
      <w:r w:rsidRPr="008E5D13">
        <w:rPr>
          <w:rFonts w:ascii="Times New Roman" w:hAnsi="Times New Roman" w:cs="Times New Roman"/>
          <w:i w:val="0"/>
          <w:iCs w:val="0"/>
        </w:rPr>
        <w:t xml:space="preserve"> 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t>L’affectant devra faire précéder sa signature de la mention manuscrite "Lu et approuvé, bon pour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br/>
        <w:t xml:space="preserve">  nantissement".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ADE40" w14:textId="77777777" w:rsidR="00505B41" w:rsidRDefault="00505B41" w:rsidP="00505B41">
    <w:pPr>
      <w:pStyle w:val="En-tte"/>
      <w:tabs>
        <w:tab w:val="left" w:pos="1935"/>
      </w:tabs>
    </w:pPr>
    <w:r>
      <w:rPr>
        <w:noProof/>
      </w:rPr>
      <w:tab/>
    </w:r>
    <w:r>
      <w:rPr>
        <w:noProof/>
      </w:rPr>
      <w:tab/>
    </w:r>
    <w:r w:rsidRPr="00B558B6">
      <w:rPr>
        <w:noProof/>
      </w:rPr>
      <w:drawing>
        <wp:inline distT="0" distB="0" distL="0" distR="0" wp14:anchorId="24712B32" wp14:editId="2492DE34">
          <wp:extent cx="2114550" cy="781050"/>
          <wp:effectExtent l="0" t="0" r="0" b="0"/>
          <wp:docPr id="352518835" name="Image 35251883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AE225FC"/>
    <w:multiLevelType w:val="hybridMultilevel"/>
    <w:tmpl w:val="C0FCFD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96737"/>
    <w:multiLevelType w:val="hybridMultilevel"/>
    <w:tmpl w:val="45C891EA"/>
    <w:lvl w:ilvl="0" w:tplc="37C25864">
      <w:start w:val="3"/>
      <w:numFmt w:val="bullet"/>
      <w:lvlText w:val="-"/>
      <w:lvlJc w:val="left"/>
      <w:pPr>
        <w:ind w:left="380" w:hanging="360"/>
      </w:pPr>
      <w:rPr>
        <w:rFonts w:ascii="Times New Roman" w:eastAsia="Times New Roman" w:hAnsi="Times New Roman" w:cs="Times New Roman" w:hint="default"/>
        <w:b w:val="0"/>
      </w:rPr>
    </w:lvl>
    <w:lvl w:ilvl="1" w:tplc="28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3" w15:restartNumberingAfterBreak="0">
    <w:nsid w:val="107148EA"/>
    <w:multiLevelType w:val="hybridMultilevel"/>
    <w:tmpl w:val="7EB2EF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2CC2EAF"/>
    <w:multiLevelType w:val="hybridMultilevel"/>
    <w:tmpl w:val="637E47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F432377"/>
    <w:multiLevelType w:val="hybridMultilevel"/>
    <w:tmpl w:val="72581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A31B4"/>
    <w:multiLevelType w:val="hybridMultilevel"/>
    <w:tmpl w:val="F198F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AF441A"/>
    <w:multiLevelType w:val="hybridMultilevel"/>
    <w:tmpl w:val="BED6BCDC"/>
    <w:lvl w:ilvl="0" w:tplc="F6FA9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DE5C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FE56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F0A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B6C1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A48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0AC7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FE35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B2FC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EE7E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CAD7DE2"/>
    <w:multiLevelType w:val="hybridMultilevel"/>
    <w:tmpl w:val="7136C0E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44368D"/>
    <w:multiLevelType w:val="hybridMultilevel"/>
    <w:tmpl w:val="9C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8299">
    <w:abstractNumId w:val="6"/>
  </w:num>
  <w:num w:numId="2" w16cid:durableId="15873273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 w16cid:durableId="1862043">
    <w:abstractNumId w:val="10"/>
  </w:num>
  <w:num w:numId="4" w16cid:durableId="1828738660">
    <w:abstractNumId w:val="3"/>
  </w:num>
  <w:num w:numId="5" w16cid:durableId="871654397">
    <w:abstractNumId w:val="7"/>
  </w:num>
  <w:num w:numId="6" w16cid:durableId="154534672">
    <w:abstractNumId w:val="12"/>
  </w:num>
  <w:num w:numId="7" w16cid:durableId="1837308232">
    <w:abstractNumId w:val="9"/>
  </w:num>
  <w:num w:numId="8" w16cid:durableId="1084642143">
    <w:abstractNumId w:val="11"/>
  </w:num>
  <w:num w:numId="9" w16cid:durableId="1471557878">
    <w:abstractNumId w:val="5"/>
  </w:num>
  <w:num w:numId="10" w16cid:durableId="759377887">
    <w:abstractNumId w:val="4"/>
  </w:num>
  <w:num w:numId="11" w16cid:durableId="444349317">
    <w:abstractNumId w:val="8"/>
  </w:num>
  <w:num w:numId="12" w16cid:durableId="398482772">
    <w:abstractNumId w:val="2"/>
  </w:num>
  <w:num w:numId="13" w16cid:durableId="1614479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9E"/>
    <w:rsid w:val="00005807"/>
    <w:rsid w:val="00010B4B"/>
    <w:rsid w:val="00014091"/>
    <w:rsid w:val="00014810"/>
    <w:rsid w:val="00014A27"/>
    <w:rsid w:val="00014A5B"/>
    <w:rsid w:val="00017760"/>
    <w:rsid w:val="00020F00"/>
    <w:rsid w:val="000220FD"/>
    <w:rsid w:val="00031AAD"/>
    <w:rsid w:val="00037F58"/>
    <w:rsid w:val="00042146"/>
    <w:rsid w:val="00043852"/>
    <w:rsid w:val="0004444D"/>
    <w:rsid w:val="00044AF0"/>
    <w:rsid w:val="00046FC2"/>
    <w:rsid w:val="000602FD"/>
    <w:rsid w:val="00062252"/>
    <w:rsid w:val="00065904"/>
    <w:rsid w:val="00070505"/>
    <w:rsid w:val="000718B7"/>
    <w:rsid w:val="00081CD8"/>
    <w:rsid w:val="00083432"/>
    <w:rsid w:val="00093C36"/>
    <w:rsid w:val="00096D54"/>
    <w:rsid w:val="000A1A19"/>
    <w:rsid w:val="000A3B3D"/>
    <w:rsid w:val="000B33E9"/>
    <w:rsid w:val="000B4B45"/>
    <w:rsid w:val="000C16EE"/>
    <w:rsid w:val="000C30E8"/>
    <w:rsid w:val="000C7C83"/>
    <w:rsid w:val="000D0382"/>
    <w:rsid w:val="000D57D4"/>
    <w:rsid w:val="000E1558"/>
    <w:rsid w:val="000E4249"/>
    <w:rsid w:val="000E5DBE"/>
    <w:rsid w:val="000F36CE"/>
    <w:rsid w:val="000F716B"/>
    <w:rsid w:val="00105AAE"/>
    <w:rsid w:val="00107566"/>
    <w:rsid w:val="00112DDF"/>
    <w:rsid w:val="00113F91"/>
    <w:rsid w:val="001158FD"/>
    <w:rsid w:val="00116219"/>
    <w:rsid w:val="0011654D"/>
    <w:rsid w:val="00116FF9"/>
    <w:rsid w:val="00123F60"/>
    <w:rsid w:val="00124FC9"/>
    <w:rsid w:val="00125E83"/>
    <w:rsid w:val="00127AAC"/>
    <w:rsid w:val="00135D8F"/>
    <w:rsid w:val="00136AA7"/>
    <w:rsid w:val="00136EC8"/>
    <w:rsid w:val="001519F7"/>
    <w:rsid w:val="00164E9E"/>
    <w:rsid w:val="0017476C"/>
    <w:rsid w:val="00181315"/>
    <w:rsid w:val="00181EB1"/>
    <w:rsid w:val="00183876"/>
    <w:rsid w:val="00195873"/>
    <w:rsid w:val="001B58C2"/>
    <w:rsid w:val="001B644E"/>
    <w:rsid w:val="001B6808"/>
    <w:rsid w:val="001C485C"/>
    <w:rsid w:val="001D152A"/>
    <w:rsid w:val="001D7FA5"/>
    <w:rsid w:val="001F4944"/>
    <w:rsid w:val="001F5D16"/>
    <w:rsid w:val="002039F0"/>
    <w:rsid w:val="002045AB"/>
    <w:rsid w:val="002073B3"/>
    <w:rsid w:val="002074C6"/>
    <w:rsid w:val="002078F7"/>
    <w:rsid w:val="00216EB5"/>
    <w:rsid w:val="0022415B"/>
    <w:rsid w:val="00224C1E"/>
    <w:rsid w:val="0023267D"/>
    <w:rsid w:val="0023301D"/>
    <w:rsid w:val="00241A93"/>
    <w:rsid w:val="00244731"/>
    <w:rsid w:val="0025505A"/>
    <w:rsid w:val="002568FD"/>
    <w:rsid w:val="00265036"/>
    <w:rsid w:val="00281301"/>
    <w:rsid w:val="0028394F"/>
    <w:rsid w:val="002A04D8"/>
    <w:rsid w:val="002A2DBC"/>
    <w:rsid w:val="002A48BE"/>
    <w:rsid w:val="002A774C"/>
    <w:rsid w:val="002B45DE"/>
    <w:rsid w:val="002B5C1E"/>
    <w:rsid w:val="002C71BC"/>
    <w:rsid w:val="002C7A51"/>
    <w:rsid w:val="002E14CA"/>
    <w:rsid w:val="002E15C1"/>
    <w:rsid w:val="002E2CC4"/>
    <w:rsid w:val="002E6975"/>
    <w:rsid w:val="002E6AF4"/>
    <w:rsid w:val="002F08EC"/>
    <w:rsid w:val="002F344B"/>
    <w:rsid w:val="002F38FE"/>
    <w:rsid w:val="00307A7F"/>
    <w:rsid w:val="00313D80"/>
    <w:rsid w:val="003172A7"/>
    <w:rsid w:val="00320B24"/>
    <w:rsid w:val="00322F5C"/>
    <w:rsid w:val="003231DE"/>
    <w:rsid w:val="00327112"/>
    <w:rsid w:val="00337536"/>
    <w:rsid w:val="00343468"/>
    <w:rsid w:val="00344A20"/>
    <w:rsid w:val="0034764A"/>
    <w:rsid w:val="00347787"/>
    <w:rsid w:val="00364D95"/>
    <w:rsid w:val="00366678"/>
    <w:rsid w:val="00367F9F"/>
    <w:rsid w:val="0038398A"/>
    <w:rsid w:val="003858A2"/>
    <w:rsid w:val="00390ACD"/>
    <w:rsid w:val="00391A4A"/>
    <w:rsid w:val="0039285D"/>
    <w:rsid w:val="00393010"/>
    <w:rsid w:val="00396E3B"/>
    <w:rsid w:val="003A18BF"/>
    <w:rsid w:val="003A5FA4"/>
    <w:rsid w:val="003A7B9B"/>
    <w:rsid w:val="003B203D"/>
    <w:rsid w:val="003B6F5D"/>
    <w:rsid w:val="003C20DD"/>
    <w:rsid w:val="003C357A"/>
    <w:rsid w:val="003D26CF"/>
    <w:rsid w:val="003E2758"/>
    <w:rsid w:val="003F1310"/>
    <w:rsid w:val="003F78FF"/>
    <w:rsid w:val="003F7ED2"/>
    <w:rsid w:val="004057FE"/>
    <w:rsid w:val="00410B64"/>
    <w:rsid w:val="00413897"/>
    <w:rsid w:val="00413C1F"/>
    <w:rsid w:val="0042589B"/>
    <w:rsid w:val="00440348"/>
    <w:rsid w:val="004427B9"/>
    <w:rsid w:val="00443B9E"/>
    <w:rsid w:val="004446C4"/>
    <w:rsid w:val="004511DA"/>
    <w:rsid w:val="0045453A"/>
    <w:rsid w:val="00463FFC"/>
    <w:rsid w:val="0046492D"/>
    <w:rsid w:val="00466BCB"/>
    <w:rsid w:val="00467440"/>
    <w:rsid w:val="00467EA6"/>
    <w:rsid w:val="00482DFC"/>
    <w:rsid w:val="00487E2B"/>
    <w:rsid w:val="00492208"/>
    <w:rsid w:val="0049293D"/>
    <w:rsid w:val="00493B97"/>
    <w:rsid w:val="004A06AE"/>
    <w:rsid w:val="004A0B66"/>
    <w:rsid w:val="004A0DCB"/>
    <w:rsid w:val="004B3B88"/>
    <w:rsid w:val="004B58C8"/>
    <w:rsid w:val="004B7F4B"/>
    <w:rsid w:val="004C1073"/>
    <w:rsid w:val="004D45E5"/>
    <w:rsid w:val="004D6093"/>
    <w:rsid w:val="004D676E"/>
    <w:rsid w:val="004E1856"/>
    <w:rsid w:val="004E2780"/>
    <w:rsid w:val="004E2CC5"/>
    <w:rsid w:val="005005CA"/>
    <w:rsid w:val="005019B1"/>
    <w:rsid w:val="00502C02"/>
    <w:rsid w:val="00505B41"/>
    <w:rsid w:val="00513491"/>
    <w:rsid w:val="00520E63"/>
    <w:rsid w:val="00521038"/>
    <w:rsid w:val="005223BA"/>
    <w:rsid w:val="00525F9D"/>
    <w:rsid w:val="005323D9"/>
    <w:rsid w:val="00544E91"/>
    <w:rsid w:val="005461F4"/>
    <w:rsid w:val="00547120"/>
    <w:rsid w:val="005507C7"/>
    <w:rsid w:val="00550D72"/>
    <w:rsid w:val="00551AF4"/>
    <w:rsid w:val="005526E2"/>
    <w:rsid w:val="00556548"/>
    <w:rsid w:val="00562B20"/>
    <w:rsid w:val="00570CF6"/>
    <w:rsid w:val="00573D50"/>
    <w:rsid w:val="0058143A"/>
    <w:rsid w:val="005824B8"/>
    <w:rsid w:val="00585F05"/>
    <w:rsid w:val="00586272"/>
    <w:rsid w:val="0058662B"/>
    <w:rsid w:val="00591700"/>
    <w:rsid w:val="00593EA5"/>
    <w:rsid w:val="00595955"/>
    <w:rsid w:val="005971EE"/>
    <w:rsid w:val="005A4EFE"/>
    <w:rsid w:val="005B6878"/>
    <w:rsid w:val="005B6E28"/>
    <w:rsid w:val="005B78BD"/>
    <w:rsid w:val="005D643E"/>
    <w:rsid w:val="005E0159"/>
    <w:rsid w:val="005E11A8"/>
    <w:rsid w:val="005E3B9E"/>
    <w:rsid w:val="005E456A"/>
    <w:rsid w:val="005F39BC"/>
    <w:rsid w:val="0060769C"/>
    <w:rsid w:val="006123E5"/>
    <w:rsid w:val="00613D96"/>
    <w:rsid w:val="0062452D"/>
    <w:rsid w:val="00635E02"/>
    <w:rsid w:val="00642F97"/>
    <w:rsid w:val="00646479"/>
    <w:rsid w:val="00650ABC"/>
    <w:rsid w:val="006553D7"/>
    <w:rsid w:val="00665F39"/>
    <w:rsid w:val="00666DE9"/>
    <w:rsid w:val="00667ACF"/>
    <w:rsid w:val="006751F7"/>
    <w:rsid w:val="006807A5"/>
    <w:rsid w:val="006809B4"/>
    <w:rsid w:val="0068221B"/>
    <w:rsid w:val="00684739"/>
    <w:rsid w:val="006863FE"/>
    <w:rsid w:val="006942BE"/>
    <w:rsid w:val="006A19DD"/>
    <w:rsid w:val="006A6E12"/>
    <w:rsid w:val="006B1480"/>
    <w:rsid w:val="006B19B0"/>
    <w:rsid w:val="006B1DC1"/>
    <w:rsid w:val="006B38E8"/>
    <w:rsid w:val="006B49DC"/>
    <w:rsid w:val="006E3A0B"/>
    <w:rsid w:val="006E4C09"/>
    <w:rsid w:val="006F3D78"/>
    <w:rsid w:val="006F3FD1"/>
    <w:rsid w:val="006F7E92"/>
    <w:rsid w:val="007039DA"/>
    <w:rsid w:val="0070430F"/>
    <w:rsid w:val="007079FB"/>
    <w:rsid w:val="00707A27"/>
    <w:rsid w:val="007160D8"/>
    <w:rsid w:val="007234A5"/>
    <w:rsid w:val="00724636"/>
    <w:rsid w:val="00731B7A"/>
    <w:rsid w:val="00731ECA"/>
    <w:rsid w:val="007346A1"/>
    <w:rsid w:val="00736D64"/>
    <w:rsid w:val="00737B1B"/>
    <w:rsid w:val="00740069"/>
    <w:rsid w:val="0075201B"/>
    <w:rsid w:val="00753CC1"/>
    <w:rsid w:val="00760836"/>
    <w:rsid w:val="007609C0"/>
    <w:rsid w:val="00760EE4"/>
    <w:rsid w:val="0077293B"/>
    <w:rsid w:val="00773729"/>
    <w:rsid w:val="00774E9F"/>
    <w:rsid w:val="00775033"/>
    <w:rsid w:val="0077642D"/>
    <w:rsid w:val="007811C5"/>
    <w:rsid w:val="00787026"/>
    <w:rsid w:val="00790FA0"/>
    <w:rsid w:val="007915AF"/>
    <w:rsid w:val="00794C5E"/>
    <w:rsid w:val="007A34B3"/>
    <w:rsid w:val="007A58BC"/>
    <w:rsid w:val="007A7FA0"/>
    <w:rsid w:val="007B0B12"/>
    <w:rsid w:val="007B4F0C"/>
    <w:rsid w:val="007B50A5"/>
    <w:rsid w:val="007B5CC1"/>
    <w:rsid w:val="007C5370"/>
    <w:rsid w:val="007D2713"/>
    <w:rsid w:val="007E1F39"/>
    <w:rsid w:val="007E20A3"/>
    <w:rsid w:val="007F2F0F"/>
    <w:rsid w:val="007F7024"/>
    <w:rsid w:val="008017FC"/>
    <w:rsid w:val="008031D4"/>
    <w:rsid w:val="00811C80"/>
    <w:rsid w:val="00823DC4"/>
    <w:rsid w:val="008241DF"/>
    <w:rsid w:val="0083342F"/>
    <w:rsid w:val="0083504D"/>
    <w:rsid w:val="0083608D"/>
    <w:rsid w:val="00841C0D"/>
    <w:rsid w:val="00841C33"/>
    <w:rsid w:val="008444C0"/>
    <w:rsid w:val="00844E3A"/>
    <w:rsid w:val="0084751D"/>
    <w:rsid w:val="008557C9"/>
    <w:rsid w:val="00855DD4"/>
    <w:rsid w:val="008702D8"/>
    <w:rsid w:val="00881D64"/>
    <w:rsid w:val="00881F1C"/>
    <w:rsid w:val="008838F5"/>
    <w:rsid w:val="00885B62"/>
    <w:rsid w:val="0088636D"/>
    <w:rsid w:val="0089370A"/>
    <w:rsid w:val="008B4366"/>
    <w:rsid w:val="008D0708"/>
    <w:rsid w:val="008D10AC"/>
    <w:rsid w:val="008D26DB"/>
    <w:rsid w:val="008D4202"/>
    <w:rsid w:val="008E0200"/>
    <w:rsid w:val="008E3BAA"/>
    <w:rsid w:val="008E411E"/>
    <w:rsid w:val="008E5A06"/>
    <w:rsid w:val="008E5D13"/>
    <w:rsid w:val="008E6057"/>
    <w:rsid w:val="008E61D0"/>
    <w:rsid w:val="008E7B24"/>
    <w:rsid w:val="008F071F"/>
    <w:rsid w:val="008F2802"/>
    <w:rsid w:val="009017C8"/>
    <w:rsid w:val="00903212"/>
    <w:rsid w:val="00915429"/>
    <w:rsid w:val="00920E5B"/>
    <w:rsid w:val="00936587"/>
    <w:rsid w:val="00937B1B"/>
    <w:rsid w:val="00945184"/>
    <w:rsid w:val="00945755"/>
    <w:rsid w:val="00957CB6"/>
    <w:rsid w:val="00962462"/>
    <w:rsid w:val="009738BE"/>
    <w:rsid w:val="0098159E"/>
    <w:rsid w:val="00983922"/>
    <w:rsid w:val="00990F1F"/>
    <w:rsid w:val="009929BA"/>
    <w:rsid w:val="00996602"/>
    <w:rsid w:val="009A1768"/>
    <w:rsid w:val="009A4E7D"/>
    <w:rsid w:val="009A525F"/>
    <w:rsid w:val="009A7A97"/>
    <w:rsid w:val="009B4720"/>
    <w:rsid w:val="009C1711"/>
    <w:rsid w:val="009C1FDD"/>
    <w:rsid w:val="009C5BFC"/>
    <w:rsid w:val="009C7F66"/>
    <w:rsid w:val="009D10A1"/>
    <w:rsid w:val="009D1F2B"/>
    <w:rsid w:val="009D7B05"/>
    <w:rsid w:val="009E14A1"/>
    <w:rsid w:val="009E5C1D"/>
    <w:rsid w:val="009E618C"/>
    <w:rsid w:val="009F08AC"/>
    <w:rsid w:val="009F23E8"/>
    <w:rsid w:val="009F2458"/>
    <w:rsid w:val="009F2B2F"/>
    <w:rsid w:val="009F3358"/>
    <w:rsid w:val="009F5B9C"/>
    <w:rsid w:val="009F634F"/>
    <w:rsid w:val="00A058BD"/>
    <w:rsid w:val="00A113C0"/>
    <w:rsid w:val="00A11A7A"/>
    <w:rsid w:val="00A15AA4"/>
    <w:rsid w:val="00A15F02"/>
    <w:rsid w:val="00A1732B"/>
    <w:rsid w:val="00A21E2A"/>
    <w:rsid w:val="00A22058"/>
    <w:rsid w:val="00A233CC"/>
    <w:rsid w:val="00A23C57"/>
    <w:rsid w:val="00A2532B"/>
    <w:rsid w:val="00A42680"/>
    <w:rsid w:val="00A46D09"/>
    <w:rsid w:val="00A50179"/>
    <w:rsid w:val="00A51489"/>
    <w:rsid w:val="00A539BD"/>
    <w:rsid w:val="00A62B07"/>
    <w:rsid w:val="00A67B2F"/>
    <w:rsid w:val="00A705A3"/>
    <w:rsid w:val="00A70A9F"/>
    <w:rsid w:val="00A75728"/>
    <w:rsid w:val="00A75821"/>
    <w:rsid w:val="00A84834"/>
    <w:rsid w:val="00A926C4"/>
    <w:rsid w:val="00A94732"/>
    <w:rsid w:val="00A95756"/>
    <w:rsid w:val="00AA0EEA"/>
    <w:rsid w:val="00AA316E"/>
    <w:rsid w:val="00AA7AD5"/>
    <w:rsid w:val="00AA7EDC"/>
    <w:rsid w:val="00AB6E42"/>
    <w:rsid w:val="00AC0601"/>
    <w:rsid w:val="00AC3998"/>
    <w:rsid w:val="00AC3CC1"/>
    <w:rsid w:val="00AC52D1"/>
    <w:rsid w:val="00AC5F70"/>
    <w:rsid w:val="00AD4293"/>
    <w:rsid w:val="00AD6A43"/>
    <w:rsid w:val="00AD791E"/>
    <w:rsid w:val="00AE1554"/>
    <w:rsid w:val="00AE2694"/>
    <w:rsid w:val="00AE55B0"/>
    <w:rsid w:val="00AF1569"/>
    <w:rsid w:val="00AF59E2"/>
    <w:rsid w:val="00B04863"/>
    <w:rsid w:val="00B1544B"/>
    <w:rsid w:val="00B167B0"/>
    <w:rsid w:val="00B218A1"/>
    <w:rsid w:val="00B245AE"/>
    <w:rsid w:val="00B25F1F"/>
    <w:rsid w:val="00B314F7"/>
    <w:rsid w:val="00B322A6"/>
    <w:rsid w:val="00B34262"/>
    <w:rsid w:val="00B364EF"/>
    <w:rsid w:val="00B51BFB"/>
    <w:rsid w:val="00B5217B"/>
    <w:rsid w:val="00B524CE"/>
    <w:rsid w:val="00B55E66"/>
    <w:rsid w:val="00B56E7A"/>
    <w:rsid w:val="00B81A63"/>
    <w:rsid w:val="00B86ED3"/>
    <w:rsid w:val="00B900FC"/>
    <w:rsid w:val="00B92A21"/>
    <w:rsid w:val="00B95078"/>
    <w:rsid w:val="00BB4AC6"/>
    <w:rsid w:val="00BB74D9"/>
    <w:rsid w:val="00BC0FE8"/>
    <w:rsid w:val="00BC142A"/>
    <w:rsid w:val="00BC209A"/>
    <w:rsid w:val="00BC283D"/>
    <w:rsid w:val="00BC37A9"/>
    <w:rsid w:val="00BC6881"/>
    <w:rsid w:val="00BE3AC7"/>
    <w:rsid w:val="00BE4554"/>
    <w:rsid w:val="00BE653C"/>
    <w:rsid w:val="00BF000B"/>
    <w:rsid w:val="00BF09D1"/>
    <w:rsid w:val="00BF4433"/>
    <w:rsid w:val="00BF481C"/>
    <w:rsid w:val="00BF59CD"/>
    <w:rsid w:val="00C0491A"/>
    <w:rsid w:val="00C05A09"/>
    <w:rsid w:val="00C13B49"/>
    <w:rsid w:val="00C14BC7"/>
    <w:rsid w:val="00C24EB6"/>
    <w:rsid w:val="00C325BF"/>
    <w:rsid w:val="00C508CF"/>
    <w:rsid w:val="00C54E4F"/>
    <w:rsid w:val="00C5586B"/>
    <w:rsid w:val="00C62307"/>
    <w:rsid w:val="00C66125"/>
    <w:rsid w:val="00C738A4"/>
    <w:rsid w:val="00C76781"/>
    <w:rsid w:val="00C76C1A"/>
    <w:rsid w:val="00C76CC1"/>
    <w:rsid w:val="00C76E66"/>
    <w:rsid w:val="00C805E4"/>
    <w:rsid w:val="00C83D3B"/>
    <w:rsid w:val="00C845D3"/>
    <w:rsid w:val="00C925C6"/>
    <w:rsid w:val="00CA46D3"/>
    <w:rsid w:val="00CB2A54"/>
    <w:rsid w:val="00CC0039"/>
    <w:rsid w:val="00CC113B"/>
    <w:rsid w:val="00CC34B6"/>
    <w:rsid w:val="00CC4AF7"/>
    <w:rsid w:val="00CC642F"/>
    <w:rsid w:val="00CC7575"/>
    <w:rsid w:val="00CD6AC4"/>
    <w:rsid w:val="00CE30E2"/>
    <w:rsid w:val="00CF2864"/>
    <w:rsid w:val="00CF37EB"/>
    <w:rsid w:val="00CF4399"/>
    <w:rsid w:val="00D0216D"/>
    <w:rsid w:val="00D0270C"/>
    <w:rsid w:val="00D15B4A"/>
    <w:rsid w:val="00D1792B"/>
    <w:rsid w:val="00D22307"/>
    <w:rsid w:val="00D34536"/>
    <w:rsid w:val="00D40AB7"/>
    <w:rsid w:val="00D5184B"/>
    <w:rsid w:val="00D54296"/>
    <w:rsid w:val="00D55D5D"/>
    <w:rsid w:val="00D61716"/>
    <w:rsid w:val="00D715FD"/>
    <w:rsid w:val="00D76E81"/>
    <w:rsid w:val="00D82449"/>
    <w:rsid w:val="00D907F8"/>
    <w:rsid w:val="00DA4380"/>
    <w:rsid w:val="00DA625F"/>
    <w:rsid w:val="00DA69F6"/>
    <w:rsid w:val="00DB0C20"/>
    <w:rsid w:val="00DB2597"/>
    <w:rsid w:val="00DB3F07"/>
    <w:rsid w:val="00DB5636"/>
    <w:rsid w:val="00DC14F9"/>
    <w:rsid w:val="00DC4CAE"/>
    <w:rsid w:val="00DD5021"/>
    <w:rsid w:val="00DD6801"/>
    <w:rsid w:val="00DE1F7E"/>
    <w:rsid w:val="00DF05FA"/>
    <w:rsid w:val="00DF1805"/>
    <w:rsid w:val="00E007D7"/>
    <w:rsid w:val="00E0172C"/>
    <w:rsid w:val="00E01CCE"/>
    <w:rsid w:val="00E01D40"/>
    <w:rsid w:val="00E027C3"/>
    <w:rsid w:val="00E06C98"/>
    <w:rsid w:val="00E10927"/>
    <w:rsid w:val="00E137C8"/>
    <w:rsid w:val="00E13943"/>
    <w:rsid w:val="00E14E21"/>
    <w:rsid w:val="00E1741A"/>
    <w:rsid w:val="00E22162"/>
    <w:rsid w:val="00E305BF"/>
    <w:rsid w:val="00E31B73"/>
    <w:rsid w:val="00E33704"/>
    <w:rsid w:val="00E348C3"/>
    <w:rsid w:val="00E3591A"/>
    <w:rsid w:val="00E35E1D"/>
    <w:rsid w:val="00E37BAF"/>
    <w:rsid w:val="00E45338"/>
    <w:rsid w:val="00E47C94"/>
    <w:rsid w:val="00E543EE"/>
    <w:rsid w:val="00E629CF"/>
    <w:rsid w:val="00E65048"/>
    <w:rsid w:val="00E652B0"/>
    <w:rsid w:val="00E678D6"/>
    <w:rsid w:val="00E720B4"/>
    <w:rsid w:val="00E80729"/>
    <w:rsid w:val="00E846D9"/>
    <w:rsid w:val="00E902EE"/>
    <w:rsid w:val="00E92D62"/>
    <w:rsid w:val="00E956EF"/>
    <w:rsid w:val="00EA261C"/>
    <w:rsid w:val="00EB5764"/>
    <w:rsid w:val="00EC2704"/>
    <w:rsid w:val="00EC31BA"/>
    <w:rsid w:val="00EC57DC"/>
    <w:rsid w:val="00ED2ABF"/>
    <w:rsid w:val="00ED3B36"/>
    <w:rsid w:val="00ED6693"/>
    <w:rsid w:val="00EE0B5E"/>
    <w:rsid w:val="00EE2B20"/>
    <w:rsid w:val="00EE3CE5"/>
    <w:rsid w:val="00EE44B3"/>
    <w:rsid w:val="00EF29E7"/>
    <w:rsid w:val="00EF5464"/>
    <w:rsid w:val="00F0053C"/>
    <w:rsid w:val="00F03FAE"/>
    <w:rsid w:val="00F0714C"/>
    <w:rsid w:val="00F11080"/>
    <w:rsid w:val="00F11CD2"/>
    <w:rsid w:val="00F127A6"/>
    <w:rsid w:val="00F14C07"/>
    <w:rsid w:val="00F26CD7"/>
    <w:rsid w:val="00F328B7"/>
    <w:rsid w:val="00F33865"/>
    <w:rsid w:val="00F35FC2"/>
    <w:rsid w:val="00F36C1A"/>
    <w:rsid w:val="00F40345"/>
    <w:rsid w:val="00F47773"/>
    <w:rsid w:val="00F53FF6"/>
    <w:rsid w:val="00F7017F"/>
    <w:rsid w:val="00F74852"/>
    <w:rsid w:val="00F7605E"/>
    <w:rsid w:val="00F7679C"/>
    <w:rsid w:val="00F77E71"/>
    <w:rsid w:val="00F81919"/>
    <w:rsid w:val="00F833F7"/>
    <w:rsid w:val="00F9371E"/>
    <w:rsid w:val="00F96E16"/>
    <w:rsid w:val="00FA09B8"/>
    <w:rsid w:val="00FA343E"/>
    <w:rsid w:val="00FA5B2C"/>
    <w:rsid w:val="00FA69E4"/>
    <w:rsid w:val="00FB13A7"/>
    <w:rsid w:val="00FB5DE8"/>
    <w:rsid w:val="00FD12C4"/>
    <w:rsid w:val="00FD4263"/>
    <w:rsid w:val="00FD4B4E"/>
    <w:rsid w:val="00FD5EAA"/>
    <w:rsid w:val="00FE4207"/>
    <w:rsid w:val="00FE776E"/>
    <w:rsid w:val="00FF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AE661"/>
  <w15:chartTrackingRefBased/>
  <w15:docId w15:val="{97319FAA-4803-4335-B3A0-0339336C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30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link w:val="NotedebasdepageCar"/>
    <w:semiHidden/>
    <w:unhideWhenUsed/>
    <w:rsid w:val="005E3B9E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5E3B9E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customStyle="1" w:styleId="P1justifi">
    <w:name w:val="P1 (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paragraph" w:customStyle="1" w:styleId="R1retrait1">
    <w:name w:val="R1 (retrait 1)"/>
    <w:basedOn w:val="Normal"/>
    <w:rsid w:val="005E3B9E"/>
    <w:pPr>
      <w:spacing w:before="120"/>
      <w:ind w:left="284"/>
      <w:jc w:val="both"/>
    </w:pPr>
  </w:style>
  <w:style w:type="paragraph" w:customStyle="1" w:styleId="RERemarque">
    <w:name w:val="RE (Remarque)"/>
    <w:rsid w:val="005E3B9E"/>
    <w:pPr>
      <w:keepLines/>
      <w:pBdr>
        <w:top w:val="single" w:sz="6" w:space="5" w:color="000000"/>
        <w:left w:val="single" w:sz="6" w:space="5" w:color="000000"/>
        <w:bottom w:val="single" w:sz="6" w:space="5" w:color="000000"/>
        <w:right w:val="single" w:sz="6" w:space="5" w:color="000000"/>
      </w:pBdr>
      <w:spacing w:before="240" w:after="0" w:line="240" w:lineRule="auto"/>
      <w:ind w:left="113" w:right="113"/>
      <w:jc w:val="both"/>
    </w:pPr>
    <w:rPr>
      <w:rFonts w:ascii="Arial" w:eastAsia="Times New Roman" w:hAnsi="Arial" w:cs="Arial"/>
      <w:i/>
      <w:iCs/>
      <w:lang w:eastAsia="fr-FR"/>
    </w:rPr>
  </w:style>
  <w:style w:type="paragraph" w:customStyle="1" w:styleId="E1numr1">
    <w:name w:val="E1 (énumér 1)"/>
    <w:rsid w:val="005E3B9E"/>
    <w:pPr>
      <w:spacing w:before="216" w:after="0" w:line="240" w:lineRule="auto"/>
      <w:ind w:left="284" w:hanging="284"/>
      <w:jc w:val="both"/>
    </w:pPr>
    <w:rPr>
      <w:rFonts w:ascii="Arial" w:eastAsia="Times New Roman" w:hAnsi="Arial" w:cs="Arial"/>
      <w:lang w:eastAsia="fr-FR"/>
    </w:rPr>
  </w:style>
  <w:style w:type="paragraph" w:customStyle="1" w:styleId="P1justifi0">
    <w:name w:val="P1 (§ 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character" w:styleId="Appelnotedebasdep">
    <w:name w:val="footnote reference"/>
    <w:basedOn w:val="Policepardfaut"/>
    <w:semiHidden/>
    <w:unhideWhenUsed/>
    <w:rsid w:val="005E3B9E"/>
    <w:rPr>
      <w:position w:val="6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5B41"/>
    <w:rPr>
      <w:rFonts w:ascii="Arial" w:eastAsia="Times New Roman" w:hAnsi="Arial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5B41"/>
    <w:rPr>
      <w:rFonts w:ascii="Arial" w:eastAsia="Times New Roman" w:hAnsi="Arial" w:cs="Arial"/>
      <w:lang w:eastAsia="fr-FR"/>
    </w:rPr>
  </w:style>
  <w:style w:type="paragraph" w:styleId="Sansinterligne">
    <w:name w:val="No Spacing"/>
    <w:uiPriority w:val="1"/>
    <w:qFormat/>
    <w:rsid w:val="00347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39D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9DA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Default">
    <w:name w:val="Default"/>
    <w:rsid w:val="000C3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C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vision">
    <w:name w:val="Revision"/>
    <w:hidden/>
    <w:uiPriority w:val="99"/>
    <w:semiHidden/>
    <w:rsid w:val="00ED2AB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49293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293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293D"/>
    <w:rPr>
      <w:rFonts w:ascii="Arial" w:eastAsia="Times New Roman" w:hAnsi="Arial" w:cs="Arial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293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293D"/>
    <w:rPr>
      <w:rFonts w:ascii="Arial" w:eastAsia="Times New Roman" w:hAnsi="Arial" w:cs="Arial"/>
      <w:b/>
      <w:bCs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08F75-E99A-42F1-B262-FAA5D8F4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13</cp:revision>
  <cp:lastPrinted>2024-10-02T16:22:00Z</cp:lastPrinted>
  <dcterms:created xsi:type="dcterms:W3CDTF">2024-11-20T15:08:00Z</dcterms:created>
  <dcterms:modified xsi:type="dcterms:W3CDTF">2025-10-15T12:31:00Z</dcterms:modified>
</cp:coreProperties>
</file>